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39AF" w:rsidRDefault="00A739AF" w:rsidP="00161D1D">
      <w:pPr>
        <w:pStyle w:val="Dtum"/>
        <w:tabs>
          <w:tab w:val="left" w:pos="4425"/>
        </w:tabs>
        <w:spacing w:before="120" w:after="120" w:line="240" w:lineRule="auto"/>
        <w:rPr>
          <w:rFonts w:cs="Times New Roman"/>
        </w:rPr>
      </w:pPr>
    </w:p>
    <w:p w:rsidR="00A739AF" w:rsidRDefault="0095709A" w:rsidP="00161D1D">
      <w:pPr>
        <w:pStyle w:val="Dtum"/>
        <w:tabs>
          <w:tab w:val="left" w:pos="4425"/>
        </w:tabs>
        <w:spacing w:before="120" w:after="120" w:line="240" w:lineRule="auto"/>
        <w:rPr>
          <w:rFonts w:cs="Times New Roman"/>
        </w:rPr>
      </w:pPr>
      <w:r w:rsidRPr="0095709A"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26" type="#_x0000_t202" style="position:absolute;left:0;text-align:left;margin-left:0;margin-top:37.4pt;width:490.35pt;height:2in;z-index:251657728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" o:allowoverlap="f" filled="f" stroked="f" strokeweight=".5pt">
            <v:textbox inset="0,0,0,0">
              <w:txbxContent>
                <w:tbl>
                  <w:tblPr>
                    <w:tblW w:w="4954" w:type="pct"/>
                    <w:tblInd w:w="2" w:type="dxa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6703"/>
                    <w:gridCol w:w="3029"/>
                  </w:tblGrid>
                  <w:tr w:rsidR="0050520F" w:rsidRPr="00A12615">
                    <w:trPr>
                      <w:cantSplit/>
                      <w:trHeight w:val="1186"/>
                    </w:trPr>
                    <w:tc>
                      <w:tcPr>
                        <w:tcW w:w="3444" w:type="pct"/>
                      </w:tcPr>
                      <w:p w:rsidR="0050520F" w:rsidRDefault="0050520F" w:rsidP="005C51CD">
                        <w:pPr>
                          <w:pStyle w:val="lfej"/>
                          <w:rPr>
                            <w:rFonts w:cs="Times New Roman"/>
                            <w:sz w:val="20"/>
                            <w:szCs w:val="20"/>
                            <w:vertAlign w:val="superscript"/>
                          </w:rPr>
                        </w:pPr>
                      </w:p>
                      <w:p w:rsidR="0050520F" w:rsidRPr="002E4F57" w:rsidRDefault="0050520F" w:rsidP="00CD553C">
                        <w:pPr>
                          <w:rPr>
                            <w:rFonts w:cs="Times New Roman"/>
                            <w:sz w:val="52"/>
                            <w:szCs w:val="52"/>
                          </w:rPr>
                        </w:pPr>
                        <w:r w:rsidRPr="002E4F57">
                          <w:rPr>
                            <w:sz w:val="52"/>
                            <w:szCs w:val="52"/>
                          </w:rPr>
                          <w:t>Dr. Dobra Zita</w:t>
                        </w:r>
                      </w:p>
                      <w:p w:rsidR="0050520F" w:rsidRPr="009F6D16" w:rsidRDefault="0050520F" w:rsidP="005C51CD">
                        <w:pPr>
                          <w:pStyle w:val="lfej"/>
                          <w:rPr>
                            <w:i/>
                            <w:iCs/>
                            <w:color w:val="000000"/>
                          </w:rPr>
                        </w:pPr>
                        <w:r w:rsidRPr="009F6D16">
                          <w:rPr>
                            <w:i/>
                            <w:iCs/>
                            <w:color w:val="000000"/>
                          </w:rPr>
                          <w:t>ügyvéd, egészségügyi szakjogász</w:t>
                        </w:r>
                      </w:p>
                      <w:p w:rsidR="0050520F" w:rsidRPr="009F6D16" w:rsidRDefault="0050520F" w:rsidP="005C51CD">
                        <w:pPr>
                          <w:pStyle w:val="lfej"/>
                          <w:rPr>
                            <w:rFonts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0520F" w:rsidRPr="009F6D16" w:rsidRDefault="0050520F" w:rsidP="005C51CD">
                        <w:pPr>
                          <w:pStyle w:val="lfej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Iroda: </w:t>
                        </w:r>
                        <w:r w:rsidRPr="009F6D16">
                          <w:rPr>
                            <w:sz w:val="20"/>
                            <w:szCs w:val="20"/>
                          </w:rPr>
                          <w:t>3530 Miskolc, Rákóczi F. u. 1. fsz./3. </w:t>
                        </w:r>
                      </w:p>
                      <w:p w:rsidR="0050520F" w:rsidRPr="009F6D16" w:rsidRDefault="0050520F" w:rsidP="005C51CD">
                        <w:pPr>
                          <w:pStyle w:val="lfej"/>
                          <w:rPr>
                            <w:sz w:val="20"/>
                            <w:szCs w:val="20"/>
                          </w:rPr>
                        </w:pPr>
                        <w:r w:rsidRPr="009F6D16">
                          <w:rPr>
                            <w:sz w:val="20"/>
                            <w:szCs w:val="20"/>
                          </w:rPr>
                          <w:t>E-mail: ugyved@dobrazitadr.hu</w:t>
                        </w:r>
                      </w:p>
                      <w:p w:rsidR="0050520F" w:rsidRPr="009F6D16" w:rsidRDefault="0050520F" w:rsidP="005C51CD">
                        <w:pPr>
                          <w:pStyle w:val="lfej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Mobil: </w:t>
                        </w:r>
                        <w:r w:rsidRPr="009F6D16">
                          <w:rPr>
                            <w:sz w:val="20"/>
                            <w:szCs w:val="20"/>
                          </w:rPr>
                          <w:t>06- 30-371-84-55</w:t>
                        </w:r>
                      </w:p>
                      <w:p w:rsidR="0050520F" w:rsidRPr="00A12615" w:rsidRDefault="0050520F" w:rsidP="005C51CD">
                        <w:pPr>
                          <w:pStyle w:val="lfej"/>
                          <w:rPr>
                            <w:rFonts w:cs="Times New Roman"/>
                          </w:rPr>
                        </w:pPr>
                        <w:r w:rsidRPr="009F6D16">
                          <w:rPr>
                            <w:sz w:val="20"/>
                            <w:szCs w:val="20"/>
                          </w:rPr>
                          <w:t>Tel./fax: 46/347-233</w:t>
                        </w:r>
                      </w:p>
                    </w:tc>
                    <w:tc>
                      <w:tcPr>
                        <w:tcW w:w="1556" w:type="pct"/>
                      </w:tcPr>
                      <w:p w:rsidR="0050520F" w:rsidRPr="002E4F57" w:rsidRDefault="0050520F">
                        <w:pPr>
                          <w:pStyle w:val="lfej"/>
                          <w:jc w:val="right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aps/>
                            <w:noProof/>
                            <w:sz w:val="24"/>
                            <w:szCs w:val="24"/>
                            <w:lang w:eastAsia="hu-HU"/>
                          </w:rPr>
                          <w:drawing>
                            <wp:inline distT="0" distB="0" distL="0" distR="0">
                              <wp:extent cx="1524000" cy="1495425"/>
                              <wp:effectExtent l="0" t="0" r="0" b="9525"/>
                              <wp:docPr id="2" name="Kép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Kép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495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0520F" w:rsidRDefault="0050520F" w:rsidP="00B532DF">
                  <w:pPr>
                    <w:rPr>
                      <w:rFonts w:cs="Times New Roman"/>
                    </w:rPr>
                  </w:pPr>
                </w:p>
              </w:txbxContent>
            </v:textbox>
            <w10:wrap type="topAndBottom" anchorx="margin" anchory="page"/>
          </v:shape>
        </w:pict>
      </w:r>
      <w:r w:rsidR="00337D8B">
        <w:t xml:space="preserve">2015. </w:t>
      </w:r>
      <w:r w:rsidR="004D0960">
        <w:t>október 27</w:t>
      </w:r>
      <w:r w:rsidR="00337D8B">
        <w:t>.</w:t>
      </w:r>
    </w:p>
    <w:p w:rsidR="00A739AF" w:rsidRDefault="00A739AF" w:rsidP="00161D1D">
      <w:pPr>
        <w:pStyle w:val="Dtum"/>
        <w:tabs>
          <w:tab w:val="left" w:pos="4425"/>
        </w:tabs>
        <w:spacing w:before="120" w:after="120" w:line="240" w:lineRule="auto"/>
        <w:rPr>
          <w:rFonts w:cs="Times New Roman"/>
        </w:rPr>
      </w:pPr>
      <w:r>
        <w:rPr>
          <w:rFonts w:cs="Times New Roman"/>
        </w:rPr>
        <w:tab/>
      </w:r>
    </w:p>
    <w:p w:rsidR="00A739AF" w:rsidRPr="00342DE3" w:rsidRDefault="00337D8B">
      <w:pPr>
        <w:pStyle w:val="Cmzett"/>
        <w:rPr>
          <w:rFonts w:cs="Times New Roman"/>
        </w:rPr>
      </w:pPr>
      <w:r>
        <w:t>FUTURENEST Kft.</w:t>
      </w:r>
    </w:p>
    <w:p w:rsidR="00A739AF" w:rsidRDefault="00A739AF">
      <w:pPr>
        <w:pStyle w:val="Cmzett"/>
      </w:pPr>
      <w:r>
        <w:t xml:space="preserve">Dr. </w:t>
      </w:r>
      <w:proofErr w:type="spellStart"/>
      <w:r w:rsidR="00337D8B">
        <w:t>Stunya</w:t>
      </w:r>
      <w:proofErr w:type="spellEnd"/>
      <w:r w:rsidR="00337D8B">
        <w:t xml:space="preserve"> Edina</w:t>
      </w:r>
      <w:ins w:id="0" w:author="Dr Stunya Edina" w:date="2015-10-28T20:09:00Z">
        <w:r w:rsidR="000457CD">
          <w:t>-korrektura</w:t>
        </w:r>
      </w:ins>
      <w:ins w:id="1" w:author="Dr Stunya Edina" w:date="2015-10-28T20:55:00Z">
        <w:r w:rsidR="00452527">
          <w:t>, megjegyzések</w:t>
        </w:r>
      </w:ins>
      <w:ins w:id="2" w:author="Dr Stunya Edina" w:date="2015-10-28T21:12:00Z">
        <w:r w:rsidR="00F47EF8">
          <w:t>, kiegészítések</w:t>
        </w:r>
      </w:ins>
    </w:p>
    <w:p w:rsidR="00337D8B" w:rsidRPr="00337D8B" w:rsidRDefault="008F0C33">
      <w:pPr>
        <w:pStyle w:val="Cmzett"/>
        <w:rPr>
          <w:b w:val="0"/>
          <w:i/>
        </w:rPr>
      </w:pPr>
      <w:proofErr w:type="gramStart"/>
      <w:r>
        <w:rPr>
          <w:b w:val="0"/>
          <w:i/>
        </w:rPr>
        <w:t>kutatási</w:t>
      </w:r>
      <w:proofErr w:type="gramEnd"/>
      <w:r>
        <w:rPr>
          <w:b w:val="0"/>
          <w:i/>
        </w:rPr>
        <w:t xml:space="preserve"> i</w:t>
      </w:r>
      <w:r w:rsidR="00337D8B" w:rsidRPr="00337D8B">
        <w:rPr>
          <w:b w:val="0"/>
          <w:i/>
        </w:rPr>
        <w:t>gazgató</w:t>
      </w:r>
    </w:p>
    <w:p w:rsidR="00A739AF" w:rsidRPr="008F0C33" w:rsidRDefault="00337D8B">
      <w:pPr>
        <w:pStyle w:val="Cmzett"/>
        <w:rPr>
          <w:i/>
          <w:iCs/>
        </w:rPr>
      </w:pPr>
      <w:r>
        <w:rPr>
          <w:i/>
          <w:iCs/>
        </w:rPr>
        <w:t xml:space="preserve"> </w:t>
      </w:r>
    </w:p>
    <w:p w:rsidR="00A739AF" w:rsidRDefault="00D34D2C">
      <w:pPr>
        <w:rPr>
          <w:rFonts w:cs="Times New Roman"/>
        </w:rPr>
      </w:pPr>
      <w:r>
        <w:t xml:space="preserve">3 5 2 8 </w:t>
      </w:r>
      <w:r w:rsidR="00A739AF">
        <w:t xml:space="preserve"> </w:t>
      </w:r>
      <w:r w:rsidR="00A739AF" w:rsidRPr="00342DE3">
        <w:rPr>
          <w:b/>
          <w:bCs/>
          <w:u w:val="single"/>
        </w:rPr>
        <w:t>Miskolc</w:t>
      </w:r>
      <w:r w:rsidR="00A739AF">
        <w:t xml:space="preserve">, </w:t>
      </w:r>
      <w:r w:rsidR="00337D8B">
        <w:t>Selyemrét u. 1.</w:t>
      </w:r>
    </w:p>
    <w:p w:rsidR="00D34D2C" w:rsidRPr="008F0C33" w:rsidRDefault="00337D8B" w:rsidP="00D34D2C">
      <w:pPr>
        <w:pStyle w:val="Megszlts"/>
        <w:rPr>
          <w:b/>
          <w:bCs/>
          <w:i/>
        </w:rPr>
      </w:pPr>
      <w:r w:rsidRPr="008F0C33">
        <w:rPr>
          <w:b/>
          <w:bCs/>
          <w:i/>
        </w:rPr>
        <w:t>Kedves Edina</w:t>
      </w:r>
      <w:r w:rsidR="00A739AF" w:rsidRPr="008F0C33">
        <w:rPr>
          <w:b/>
          <w:bCs/>
          <w:i/>
        </w:rPr>
        <w:t>!</w:t>
      </w:r>
    </w:p>
    <w:p w:rsidR="00337D8B" w:rsidRDefault="00F06F53">
      <w:r>
        <w:t xml:space="preserve">              </w:t>
      </w:r>
      <w:r w:rsidR="00D34D2C">
        <w:t>Megtisztelő f</w:t>
      </w:r>
      <w:r w:rsidR="00337D8B">
        <w:t>elkérésetekre</w:t>
      </w:r>
      <w:r w:rsidR="00A739AF">
        <w:t xml:space="preserve"> </w:t>
      </w:r>
      <w:r w:rsidR="00CE7087">
        <w:t xml:space="preserve">- </w:t>
      </w:r>
      <w:r w:rsidR="00D34D2C">
        <w:t xml:space="preserve">a </w:t>
      </w:r>
      <w:r w:rsidR="00CE7087" w:rsidRPr="00CE7087">
        <w:t>gyermek h</w:t>
      </w:r>
      <w:r w:rsidR="00D34D2C" w:rsidRPr="00CE7087">
        <w:t>áziorvosok</w:t>
      </w:r>
      <w:r w:rsidR="00CE7087">
        <w:rPr>
          <w:b/>
        </w:rPr>
        <w:t xml:space="preserve"> </w:t>
      </w:r>
      <w:r w:rsidR="00CE7087" w:rsidRPr="00CE7087">
        <w:t>részére</w:t>
      </w:r>
      <w:r w:rsidR="00CE7087">
        <w:rPr>
          <w:b/>
        </w:rPr>
        <w:t xml:space="preserve"> Klinikai Vizsgálati H</w:t>
      </w:r>
      <w:r w:rsidR="00D34D2C" w:rsidRPr="00D34D2C">
        <w:rPr>
          <w:b/>
        </w:rPr>
        <w:t>álózat</w:t>
      </w:r>
      <w:r w:rsidR="00CE7087">
        <w:rPr>
          <w:b/>
        </w:rPr>
        <w:t xml:space="preserve"> </w:t>
      </w:r>
      <w:r w:rsidR="00D34D2C">
        <w:t>létrehozása</w:t>
      </w:r>
      <w:r w:rsidR="00CE7087">
        <w:t xml:space="preserve"> -</w:t>
      </w:r>
      <w:r w:rsidR="00D34D2C">
        <w:t xml:space="preserve"> ügyében a megvalósíthatóság kérdésében az alábbiakban közlöm a jogi javaslatomat, elképzelésemet:</w:t>
      </w:r>
    </w:p>
    <w:p w:rsidR="00EC49E1" w:rsidRDefault="00F06F53">
      <w:r>
        <w:t xml:space="preserve">              </w:t>
      </w:r>
      <w:r w:rsidR="00167FE1">
        <w:t>E</w:t>
      </w:r>
      <w:r w:rsidR="00D34D2C">
        <w:t xml:space="preserve">urópai tendencia a gyermekgyógyászat területén a klinikai vizsgálatok szerepének erősödése. </w:t>
      </w:r>
      <w:r w:rsidR="004E72F0">
        <w:t>Kívánatos</w:t>
      </w:r>
      <w:r w:rsidR="00D34D2C">
        <w:t xml:space="preserve"> </w:t>
      </w:r>
      <w:r w:rsidR="004E72F0">
        <w:t xml:space="preserve">e tendencia támogatása, </w:t>
      </w:r>
      <w:r w:rsidR="00D34D2C">
        <w:t>hiszen gyermekeink, a jövő nemzedéke egészsége, biztonsága lesz az eredménye a kutatások térnyerésének.</w:t>
      </w:r>
      <w:r w:rsidR="00CE7087">
        <w:t xml:space="preserve"> Mind a magyar egészségügy, mind az egészségügyi szakma számára fontos, hogy az európai tendenciába bekapcsolódhasson, s</w:t>
      </w:r>
      <w:r w:rsidR="006B2BE9">
        <w:t xml:space="preserve"> kivegye részét a kutatások folytatásából, lépést tartson a gyermekgyógyászat </w:t>
      </w:r>
      <w:r w:rsidR="00E739F0">
        <w:t xml:space="preserve">aktuális </w:t>
      </w:r>
      <w:r w:rsidR="00167FE1">
        <w:t>trendjeivel</w:t>
      </w:r>
      <w:r w:rsidR="00E739F0">
        <w:t xml:space="preserve">, a </w:t>
      </w:r>
      <w:r w:rsidR="00EC49E1">
        <w:t xml:space="preserve">szakma </w:t>
      </w:r>
      <w:r w:rsidR="006B2BE9">
        <w:t xml:space="preserve">fejlődésével. </w:t>
      </w:r>
    </w:p>
    <w:p w:rsidR="00EC49E1" w:rsidRDefault="00EC49E1">
      <w:r>
        <w:t>Azokban az országokban, ahol jól működik a gyermekgyógyszer-vizsgálat, nemzeti hálózatokat hoznak létre (Nagy-Britannia, Finnország), ami több, jobb minőségű vizsgálatot tesz lehetővé. Az EU 2010 –</w:t>
      </w:r>
      <w:proofErr w:type="spellStart"/>
      <w:r>
        <w:t>ben</w:t>
      </w:r>
      <w:proofErr w:type="spellEnd"/>
      <w:r>
        <w:t xml:space="preserve"> szervezte meg a gyermekgyógyászokat</w:t>
      </w:r>
      <w:r w:rsidRPr="00EC49E1">
        <w:t xml:space="preserve"> </w:t>
      </w:r>
      <w:r>
        <w:t xml:space="preserve">összefogó </w:t>
      </w:r>
      <w:proofErr w:type="spellStart"/>
      <w:r>
        <w:t>Enpr-EMA</w:t>
      </w:r>
      <w:proofErr w:type="spellEnd"/>
      <w:r>
        <w:t xml:space="preserve"> (European Network of </w:t>
      </w:r>
      <w:proofErr w:type="spellStart"/>
      <w:r>
        <w:t>Paediatric</w:t>
      </w:r>
      <w:proofErr w:type="spellEnd"/>
      <w:r>
        <w:t xml:space="preserve"> Research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European </w:t>
      </w:r>
      <w:proofErr w:type="spellStart"/>
      <w:r>
        <w:t>Medicines</w:t>
      </w:r>
      <w:proofErr w:type="spellEnd"/>
      <w:r>
        <w:t xml:space="preserve"> </w:t>
      </w:r>
      <w:proofErr w:type="spellStart"/>
      <w:r>
        <w:t>Agency</w:t>
      </w:r>
      <w:proofErr w:type="spellEnd"/>
      <w:r w:rsidR="00167FE1">
        <w:t>)</w:t>
      </w:r>
      <w:r>
        <w:t xml:space="preserve"> hálózatot</w:t>
      </w:r>
      <w:r w:rsidR="00167FE1">
        <w:t>, 18 taggal.</w:t>
      </w:r>
      <w:ins w:id="3" w:author="Dr Stunya Edina" w:date="2015-10-28T20:55:00Z">
        <w:r w:rsidR="00452527">
          <w:t xml:space="preserve"> Az </w:t>
        </w:r>
        <w:proofErr w:type="spellStart"/>
        <w:r w:rsidR="00452527">
          <w:t>Enp</w:t>
        </w:r>
      </w:ins>
      <w:ins w:id="4" w:author="Dr Stunya Edina" w:date="2015-10-28T20:56:00Z">
        <w:r w:rsidR="00452527">
          <w:t>r-E</w:t>
        </w:r>
      </w:ins>
      <w:ins w:id="5" w:author="Dr Stunya Edina" w:date="2015-10-28T21:12:00Z">
        <w:r w:rsidR="00F47EF8">
          <w:t>MA</w:t>
        </w:r>
      </w:ins>
      <w:proofErr w:type="spellEnd"/>
      <w:ins w:id="6" w:author="Dr Stunya Edina" w:date="2015-10-28T20:56:00Z">
        <w:r w:rsidR="00452527">
          <w:t xml:space="preserve"> magyar tagja a 2009-ben alapított </w:t>
        </w:r>
        <w:proofErr w:type="spellStart"/>
        <w:r w:rsidR="00452527">
          <w:t>Futurenest</w:t>
        </w:r>
        <w:proofErr w:type="spellEnd"/>
        <w:r w:rsidR="00452527">
          <w:t xml:space="preserve"> Kft., melynek tagjai kezdeményezik</w:t>
        </w:r>
      </w:ins>
      <w:ins w:id="7" w:author="Dr Stunya Edina" w:date="2015-10-28T20:57:00Z">
        <w:r w:rsidR="00452527">
          <w:rPr>
            <w:b/>
          </w:rPr>
          <w:t xml:space="preserve"> a </w:t>
        </w:r>
        <w:r w:rsidR="00452527" w:rsidRPr="004D0960">
          <w:rPr>
            <w:b/>
          </w:rPr>
          <w:t xml:space="preserve">Magyar Gyermekorvosok </w:t>
        </w:r>
        <w:r w:rsidR="00452527">
          <w:rPr>
            <w:b/>
          </w:rPr>
          <w:t>Kutatási</w:t>
        </w:r>
        <w:r w:rsidR="00452527" w:rsidRPr="004D0960">
          <w:rPr>
            <w:b/>
          </w:rPr>
          <w:t xml:space="preserve"> Hálózat</w:t>
        </w:r>
        <w:r w:rsidR="00452527">
          <w:rPr>
            <w:b/>
          </w:rPr>
          <w:t xml:space="preserve">ának létrehozását a </w:t>
        </w:r>
        <w:proofErr w:type="spellStart"/>
        <w:r w:rsidR="00452527">
          <w:rPr>
            <w:b/>
          </w:rPr>
          <w:t>HGYE-n</w:t>
        </w:r>
        <w:proofErr w:type="spellEnd"/>
        <w:r w:rsidR="00452527">
          <w:rPr>
            <w:b/>
          </w:rPr>
          <w:t xml:space="preserve"> belül.</w:t>
        </w:r>
      </w:ins>
    </w:p>
    <w:p w:rsidR="00167FE1" w:rsidRDefault="00167FE1">
      <w:r>
        <w:t xml:space="preserve">Magyarországon is léteznek ez irányú szerveződések, pl. a </w:t>
      </w:r>
      <w:proofErr w:type="spellStart"/>
      <w:r>
        <w:t>gyermekonkológiai</w:t>
      </w:r>
      <w:proofErr w:type="spellEnd"/>
      <w:r>
        <w:t xml:space="preserve"> hálózat, vagy a </w:t>
      </w:r>
      <w:proofErr w:type="gramStart"/>
      <w:r>
        <w:t>2013. tavaszán</w:t>
      </w:r>
      <w:proofErr w:type="gramEnd"/>
      <w:r>
        <w:t xml:space="preserve"> életre hívott </w:t>
      </w:r>
      <w:proofErr w:type="spellStart"/>
      <w:r>
        <w:t>MCRN-Hungary</w:t>
      </w:r>
      <w:proofErr w:type="spellEnd"/>
      <w:r>
        <w:t xml:space="preserve"> (Magyarországi Gyermekgyógyászati Vizsgáló</w:t>
      </w:r>
      <w:r w:rsidR="00F06F53">
        <w:t>k Egyesülete), illetőleg a 2014</w:t>
      </w:r>
      <w:r>
        <w:t>-ben konzorciumként</w:t>
      </w:r>
      <w:r w:rsidR="00942263">
        <w:t xml:space="preserve"> az ETT szakmai felügyelete mellett létrejött Magyar Klinikai Kutatási Hálózat (HECRIN).</w:t>
      </w:r>
    </w:p>
    <w:p w:rsidR="00D34D2C" w:rsidRDefault="006B2BE9">
      <w:r>
        <w:t>Támogatásra érdemes tehát a magyar házi gyermekorvosok azon kezdeményezése, hogy a szakmájukat érintő klinikai vizsgálatok véráramába való bekapcsolódás lehetőségének megteremtése érdekében klinikai vizsgálati hálózatot hozzanak létre.</w:t>
      </w:r>
    </w:p>
    <w:p w:rsidR="00E14413" w:rsidRDefault="00F06F53">
      <w:r>
        <w:t xml:space="preserve">                </w:t>
      </w:r>
      <w:r w:rsidR="006B2BE9">
        <w:t xml:space="preserve">A házi gyermekorvosok legjelentősebb, légszélesebb körű önszerveződéseként </w:t>
      </w:r>
      <w:r w:rsidR="00D24096">
        <w:t xml:space="preserve">1995. évtől </w:t>
      </w:r>
      <w:r w:rsidR="006B2BE9">
        <w:t>működik a Házi Gyermekorvosok Országos Érdekvédelmi Egyesülete</w:t>
      </w:r>
      <w:r w:rsidR="00D24096">
        <w:t xml:space="preserve">, </w:t>
      </w:r>
      <w:r w:rsidR="008F0C33">
        <w:t xml:space="preserve">kb. </w:t>
      </w:r>
      <w:del w:id="8" w:author="Dr Stunya Edina" w:date="2015-10-28T19:56:00Z">
        <w:r w:rsidR="00D24096" w:rsidRPr="008F0C33" w:rsidDel="008C031C">
          <w:delText>160</w:delText>
        </w:r>
        <w:r w:rsidR="00D24096" w:rsidDel="008C031C">
          <w:delText xml:space="preserve"> </w:delText>
        </w:r>
      </w:del>
      <w:ins w:id="9" w:author="Dr Stunya Edina" w:date="2015-10-28T19:56:00Z">
        <w:r w:rsidR="008C031C">
          <w:t>1300</w:t>
        </w:r>
      </w:ins>
      <w:ins w:id="10" w:author="Dr Stunya Edina" w:date="2015-10-28T20:17:00Z">
        <w:r w:rsidR="007832AF">
          <w:t xml:space="preserve"> </w:t>
        </w:r>
      </w:ins>
      <w:r w:rsidR="00D24096">
        <w:t xml:space="preserve">regisztrált taggal, az ország házi gyermekorvosainak </w:t>
      </w:r>
      <w:r w:rsidR="008F0C33" w:rsidRPr="008F0C33">
        <w:t>zömét</w:t>
      </w:r>
      <w:r w:rsidR="00D24096">
        <w:t xml:space="preserve"> tömörítve. Tekintettel arra, hogy a klinikai vizsgálati hálózat működtetése jól illeszkedik az egyesület céljaihoz, átfogj</w:t>
      </w:r>
      <w:r w:rsidR="00E739F0">
        <w:t xml:space="preserve">a a </w:t>
      </w:r>
      <w:r>
        <w:t xml:space="preserve">klinikai vizsgálatban résztvevők potenciális </w:t>
      </w:r>
      <w:r w:rsidR="00E739F0">
        <w:t>k</w:t>
      </w:r>
      <w:r>
        <w:t>örének - a gyermekorvosoknak - egy</w:t>
      </w:r>
      <w:r w:rsidR="00E554F3">
        <w:t xml:space="preserve"> jelentős részét,</w:t>
      </w:r>
      <w:r w:rsidR="00E739F0">
        <w:t xml:space="preserve"> </w:t>
      </w:r>
      <w:r w:rsidR="00413399">
        <w:t>tehát</w:t>
      </w:r>
      <w:r w:rsidR="00D24096">
        <w:t xml:space="preserve"> kö</w:t>
      </w:r>
      <w:r w:rsidR="00413399">
        <w:t>zvetlenül eljut a címzettek</w:t>
      </w:r>
      <w:r w:rsidR="00D24096">
        <w:t xml:space="preserve">hez, továbbá </w:t>
      </w:r>
      <w:r w:rsidR="00D24096">
        <w:lastRenderedPageBreak/>
        <w:t>rendelkezik</w:t>
      </w:r>
      <w:r w:rsidR="002131FE">
        <w:t xml:space="preserve"> </w:t>
      </w:r>
      <w:r w:rsidR="00D24096">
        <w:t>mindazon adatbázissal, amely a hálózat felállításához</w:t>
      </w:r>
      <w:r w:rsidR="00E554F3">
        <w:t xml:space="preserve"> és működ</w:t>
      </w:r>
      <w:r w:rsidR="00413399">
        <w:t>tet</w:t>
      </w:r>
      <w:r w:rsidR="00E554F3">
        <w:t>éséhez</w:t>
      </w:r>
      <w:r w:rsidR="00D24096">
        <w:t xml:space="preserve"> nélkülözhetetlen, célszerű</w:t>
      </w:r>
      <w:r w:rsidR="00E554F3">
        <w:t>nek látszik</w:t>
      </w:r>
      <w:r w:rsidR="00D24096">
        <w:t xml:space="preserve"> a szerveződést az egyesület keretein belül megvalósítani.</w:t>
      </w:r>
      <w:r w:rsidR="00E14413">
        <w:t xml:space="preserve"> </w:t>
      </w:r>
    </w:p>
    <w:p w:rsidR="00D24096" w:rsidRDefault="00E14413">
      <w:r>
        <w:t>A létrehozandó új szervezeti egység</w:t>
      </w:r>
      <w:r w:rsidR="00E554F3">
        <w:t xml:space="preserve">et </w:t>
      </w:r>
      <w:r>
        <w:t>u</w:t>
      </w:r>
      <w:r w:rsidR="00D24096">
        <w:t>gyanakkor</w:t>
      </w:r>
      <w:r w:rsidR="00E554F3">
        <w:t>,</w:t>
      </w:r>
      <w:r w:rsidR="00D24096">
        <w:t xml:space="preserve"> a</w:t>
      </w:r>
      <w:r>
        <w:t xml:space="preserve"> számára rendelt speciális feladat rugalmas, az egyesület </w:t>
      </w:r>
      <w:r w:rsidR="00E554F3">
        <w:t xml:space="preserve">- a tevékenység szempontjából adott esetben érdektelen </w:t>
      </w:r>
      <w:r w:rsidR="002131FE">
        <w:t xml:space="preserve">- </w:t>
      </w:r>
      <w:r>
        <w:t>vezetésétől</w:t>
      </w:r>
      <w:r w:rsidR="00E554F3">
        <w:t xml:space="preserve"> független</w:t>
      </w:r>
      <w:r w:rsidR="002131FE">
        <w:t>,</w:t>
      </w:r>
      <w:r w:rsidR="00E554F3">
        <w:t xml:space="preserve"> </w:t>
      </w:r>
      <w:r w:rsidR="002131FE">
        <w:t>önálló végrehajtása,</w:t>
      </w:r>
      <w:r w:rsidR="00E554F3">
        <w:t xml:space="preserve"> </w:t>
      </w:r>
      <w:r>
        <w:t>a létrehozandó hálózat európai vizsgálókkal</w:t>
      </w:r>
      <w:r w:rsidR="00942263">
        <w:t>, szponzorokkal</w:t>
      </w:r>
      <w:r>
        <w:t xml:space="preserve"> való össze</w:t>
      </w:r>
      <w:r w:rsidR="002131FE">
        <w:t>kapcsolása</w:t>
      </w:r>
      <w:r>
        <w:t xml:space="preserve"> érdekében </w:t>
      </w:r>
      <w:r w:rsidR="00E554F3">
        <w:t>indokoltnak látszik önálló jogi személyiséggel felruházni. Erre lehetőséget ad</w:t>
      </w:r>
      <w:r w:rsidR="00942263">
        <w:t xml:space="preserve"> a Ptk. 3:63.§ (5) bekezdése. (</w:t>
      </w:r>
      <w:r w:rsidR="00E554F3">
        <w:t xml:space="preserve">Itt jegyzem meg, hogy az </w:t>
      </w:r>
      <w:proofErr w:type="gramStart"/>
      <w:r w:rsidR="00E554F3">
        <w:t>egyesület rendelkezésre</w:t>
      </w:r>
      <w:proofErr w:type="gramEnd"/>
      <w:r w:rsidR="00E554F3">
        <w:t xml:space="preserve"> álló Alapszabálya </w:t>
      </w:r>
      <w:r w:rsidR="002131FE">
        <w:t>– a 2012.</w:t>
      </w:r>
      <w:r w:rsidR="00E554F3">
        <w:t xml:space="preserve"> novemberében elfogadott módosítással </w:t>
      </w:r>
      <w:r w:rsidR="00413399">
        <w:t xml:space="preserve">egységes szerkezetbe foglalt - </w:t>
      </w:r>
      <w:r w:rsidR="00E554F3">
        <w:t xml:space="preserve">még </w:t>
      </w:r>
      <w:r w:rsidR="002131FE">
        <w:t xml:space="preserve">nincs </w:t>
      </w:r>
      <w:r w:rsidR="00E554F3">
        <w:t>a Ptk. rendelkezéseihez igazítva így esetleges módosítás esetén praktikus a vá</w:t>
      </w:r>
      <w:r w:rsidR="00413399">
        <w:t>ltozásokat egyszerre elvégezni. Ennek végső, kötelezően előírt határideje</w:t>
      </w:r>
      <w:r w:rsidR="00E554F3">
        <w:t xml:space="preserve"> 2016. március 15.).</w:t>
      </w:r>
    </w:p>
    <w:p w:rsidR="00EC49E1" w:rsidRDefault="00E205F9">
      <w:r>
        <w:t>Az önálló jogi személyiségből adó</w:t>
      </w:r>
      <w:r w:rsidR="002131FE">
        <w:t>dóan a szervezeti egység az egyesülettől elkülönült, önálló</w:t>
      </w:r>
      <w:r w:rsidR="00942263">
        <w:t xml:space="preserve"> vagyonnal, ügyvezet</w:t>
      </w:r>
      <w:r w:rsidR="002131FE">
        <w:t xml:space="preserve">ő, és képviseleti szervvel </w:t>
      </w:r>
      <w:proofErr w:type="gramStart"/>
      <w:r w:rsidR="002131FE">
        <w:t>kell</w:t>
      </w:r>
      <w:proofErr w:type="gramEnd"/>
      <w:r w:rsidR="002131FE">
        <w:t xml:space="preserve"> rendelkezzen, önálló gazdálkodás </w:t>
      </w:r>
      <w:r w:rsidR="00DB226B">
        <w:t>folytatása mellett</w:t>
      </w:r>
      <w:r w:rsidR="002131FE">
        <w:t xml:space="preserve">. </w:t>
      </w:r>
    </w:p>
    <w:p w:rsidR="00C25A6D" w:rsidRDefault="002131FE">
      <w:r>
        <w:t xml:space="preserve">                 </w:t>
      </w:r>
      <w:r w:rsidR="00E554F3">
        <w:t xml:space="preserve">A fenti elképzelések mentén tekintsük át a </w:t>
      </w:r>
      <w:r w:rsidR="00C25A6D">
        <w:t>létrehozandó gyermekgyógyász klinikai vizsgálati h</w:t>
      </w:r>
      <w:r w:rsidR="00E554F3">
        <w:t>álózat</w:t>
      </w:r>
      <w:r w:rsidR="00C25A6D">
        <w:t xml:space="preserve"> szerepét (célját, feladatait, működésének feltételeit), valamint a hálózat működését lehetővé tevő, </w:t>
      </w:r>
      <w:r>
        <w:t>a Házi Gyermekorvosok Egyesületé</w:t>
      </w:r>
      <w:r w:rsidR="00C25A6D">
        <w:t xml:space="preserve">n </w:t>
      </w:r>
      <w:r w:rsidR="00347185">
        <w:t xml:space="preserve">(HGYE) </w:t>
      </w:r>
      <w:r w:rsidR="00C25A6D">
        <w:t xml:space="preserve">belül létrehozandó szervezeti egység </w:t>
      </w:r>
      <w:r w:rsidR="00DB226B">
        <w:t>felállításának</w:t>
      </w:r>
      <w:r w:rsidR="00C25A6D">
        <w:t xml:space="preserve"> feltételeit.</w:t>
      </w:r>
    </w:p>
    <w:p w:rsidR="008F0C33" w:rsidRDefault="008F0C33"/>
    <w:p w:rsidR="007F793D" w:rsidRPr="007F793D" w:rsidRDefault="007F793D">
      <w:pPr>
        <w:rPr>
          <w:b/>
        </w:rPr>
      </w:pPr>
      <w:r w:rsidRPr="007F793D">
        <w:rPr>
          <w:b/>
        </w:rPr>
        <w:t>Irányadó jogszabályok:</w:t>
      </w:r>
    </w:p>
    <w:p w:rsidR="007F793D" w:rsidRDefault="007F793D" w:rsidP="007F793D">
      <w:pPr>
        <w:pStyle w:val="Listaszerbekezds"/>
        <w:numPr>
          <w:ilvl w:val="0"/>
          <w:numId w:val="20"/>
        </w:numPr>
      </w:pPr>
      <w:r>
        <w:t xml:space="preserve">A Polgári Törvénykönyvről szóló 2013. évi V. tv. (új </w:t>
      </w:r>
      <w:proofErr w:type="spellStart"/>
      <w:r>
        <w:t>Ptk</w:t>
      </w:r>
      <w:proofErr w:type="spellEnd"/>
      <w:r>
        <w:t>)</w:t>
      </w:r>
    </w:p>
    <w:p w:rsidR="007F793D" w:rsidRDefault="007F793D" w:rsidP="007F793D">
      <w:pPr>
        <w:pStyle w:val="Listaszerbekezds"/>
        <w:numPr>
          <w:ilvl w:val="0"/>
          <w:numId w:val="20"/>
        </w:numPr>
      </w:pPr>
      <w:r>
        <w:t>Az egyesülési jogról, a közhasznú jogállásról valamint a civil szervezetek működéséről és támogatásáról szóló 2011. évi CLXXV. tv (Civil tv.)</w:t>
      </w:r>
    </w:p>
    <w:p w:rsidR="007F793D" w:rsidRDefault="007F793D" w:rsidP="007F793D">
      <w:pPr>
        <w:pStyle w:val="Listaszerbekezds"/>
        <w:numPr>
          <w:ilvl w:val="0"/>
          <w:numId w:val="20"/>
        </w:numPr>
      </w:pPr>
      <w:r>
        <w:t>A civil szervezetek bírósági nyilvántartásáról és ezzel összefüggő eljárási szabályokról szóló 2011. évi CLXXXI. tv.</w:t>
      </w:r>
    </w:p>
    <w:p w:rsidR="00DB226B" w:rsidRDefault="004864CB" w:rsidP="00DB226B">
      <w:pPr>
        <w:pStyle w:val="cf0"/>
        <w:ind w:left="360"/>
        <w:rPr>
          <w:i/>
          <w:iCs/>
        </w:rPr>
      </w:pPr>
      <w:r w:rsidRPr="004864CB">
        <w:rPr>
          <w:i/>
          <w:iCs/>
        </w:rPr>
        <w:t>A</w:t>
      </w:r>
      <w:r w:rsidR="0050520F" w:rsidRPr="004864CB">
        <w:rPr>
          <w:i/>
          <w:iCs/>
        </w:rPr>
        <w:t xml:space="preserve">z egyesület </w:t>
      </w:r>
      <w:r w:rsidRPr="004864CB">
        <w:rPr>
          <w:i/>
          <w:iCs/>
        </w:rPr>
        <w:t xml:space="preserve">addig, amíg az új Ptk. hatálya alá nem helyezi magát, </w:t>
      </w:r>
      <w:r w:rsidR="0050520F" w:rsidRPr="004864CB">
        <w:rPr>
          <w:i/>
          <w:iCs/>
        </w:rPr>
        <w:t xml:space="preserve">a </w:t>
      </w:r>
      <w:hyperlink r:id="rId8" w:history="1">
        <w:r w:rsidR="0050520F" w:rsidRPr="004864CB">
          <w:rPr>
            <w:rStyle w:val="Hiperhivatkozs"/>
            <w:rFonts w:eastAsia="SimSun"/>
            <w:i/>
            <w:iCs/>
          </w:rPr>
          <w:t>Polgári Törvénykönyvről</w:t>
        </w:r>
      </w:hyperlink>
      <w:r w:rsidR="0050520F" w:rsidRPr="004864CB">
        <w:rPr>
          <w:i/>
          <w:iCs/>
        </w:rPr>
        <w:t xml:space="preserve"> szóló </w:t>
      </w:r>
      <w:hyperlink r:id="rId9" w:history="1">
        <w:r w:rsidR="0050520F" w:rsidRPr="004864CB">
          <w:rPr>
            <w:rStyle w:val="Hiperhivatkozs"/>
            <w:rFonts w:eastAsia="SimSun"/>
            <w:i/>
            <w:iCs/>
          </w:rPr>
          <w:t>1959. évi IV. törvény</w:t>
        </w:r>
      </w:hyperlink>
      <w:r w:rsidR="0050520F" w:rsidRPr="004864CB">
        <w:rPr>
          <w:i/>
          <w:iCs/>
        </w:rPr>
        <w:t xml:space="preserve"> </w:t>
      </w:r>
      <w:r w:rsidR="00942263">
        <w:rPr>
          <w:i/>
          <w:iCs/>
        </w:rPr>
        <w:t xml:space="preserve">(régi Ptk.) </w:t>
      </w:r>
      <w:r w:rsidR="0050520F" w:rsidRPr="004864CB">
        <w:rPr>
          <w:i/>
          <w:iCs/>
        </w:rPr>
        <w:t xml:space="preserve">alapján működik. </w:t>
      </w:r>
    </w:p>
    <w:p w:rsidR="00DB226B" w:rsidRDefault="00942263" w:rsidP="00DB226B">
      <w:pPr>
        <w:pStyle w:val="cf0"/>
        <w:ind w:left="1080"/>
        <w:jc w:val="both"/>
        <w:rPr>
          <w:rFonts w:asciiTheme="majorHAnsi" w:hAnsiTheme="majorHAnsi"/>
          <w:sz w:val="22"/>
          <w:szCs w:val="22"/>
        </w:rPr>
      </w:pPr>
      <w:r w:rsidRPr="00DB226B">
        <w:rPr>
          <w:rFonts w:asciiTheme="majorHAnsi" w:hAnsiTheme="majorHAnsi"/>
          <w:iCs/>
          <w:sz w:val="22"/>
          <w:szCs w:val="22"/>
        </w:rPr>
        <w:t>A régi Ptk. is lehetővé teszi egyebekben az egyesület szervezeti egységének jogi személyiséggel történő felruházását:</w:t>
      </w:r>
    </w:p>
    <w:p w:rsidR="004864CB" w:rsidRPr="00DB226B" w:rsidRDefault="004864CB" w:rsidP="00DB226B">
      <w:pPr>
        <w:pStyle w:val="cf0"/>
        <w:ind w:left="1418"/>
        <w:jc w:val="both"/>
        <w:rPr>
          <w:rFonts w:asciiTheme="majorHAnsi" w:hAnsiTheme="majorHAnsi"/>
          <w:i/>
          <w:sz w:val="22"/>
          <w:szCs w:val="22"/>
        </w:rPr>
      </w:pPr>
      <w:r w:rsidRPr="00DB226B">
        <w:rPr>
          <w:i/>
          <w:iCs/>
          <w:sz w:val="20"/>
          <w:szCs w:val="20"/>
        </w:rPr>
        <w:t xml:space="preserve">61.§. (5) </w:t>
      </w:r>
      <w:r w:rsidRPr="00DB226B">
        <w:rPr>
          <w:i/>
        </w:rPr>
        <w:t xml:space="preserve"> </w:t>
      </w:r>
      <w:r w:rsidRPr="00DB226B">
        <w:rPr>
          <w:i/>
          <w:sz w:val="20"/>
          <w:szCs w:val="20"/>
        </w:rPr>
        <w:t>Az egyesület alapszabálya az egyesület valamely szervezeti egységét jogi személlyé nyilváníthatja, ha annak önálló ügyintéző és képviseleti szerve van, továbbá rendelkezik a működéséhez szükséges vagyonnal.</w:t>
      </w:r>
    </w:p>
    <w:p w:rsidR="007F793D" w:rsidRPr="004864CB" w:rsidRDefault="007F793D">
      <w:pPr>
        <w:rPr>
          <w:sz w:val="20"/>
          <w:szCs w:val="20"/>
        </w:rPr>
      </w:pPr>
    </w:p>
    <w:p w:rsidR="008F0C33" w:rsidRDefault="004D0960" w:rsidP="008F0C33">
      <w:pPr>
        <w:numPr>
          <w:ilvl w:val="0"/>
          <w:numId w:val="7"/>
        </w:numPr>
        <w:rPr>
          <w:b/>
        </w:rPr>
      </w:pPr>
      <w:r w:rsidRPr="004D0960">
        <w:rPr>
          <w:b/>
        </w:rPr>
        <w:t xml:space="preserve">A </w:t>
      </w:r>
      <w:r w:rsidR="00C25A6D" w:rsidRPr="004D0960">
        <w:rPr>
          <w:b/>
        </w:rPr>
        <w:t>HÁLÓZAT</w:t>
      </w:r>
      <w:r w:rsidR="00DB226B" w:rsidRPr="00DB226B">
        <w:rPr>
          <w:b/>
        </w:rPr>
        <w:t xml:space="preserve"> </w:t>
      </w:r>
      <w:r w:rsidR="00DB226B">
        <w:rPr>
          <w:b/>
        </w:rPr>
        <w:t>LÉTREHOZÁSA</w:t>
      </w:r>
      <w:r w:rsidR="00C25A6D" w:rsidRPr="004D0960">
        <w:rPr>
          <w:b/>
        </w:rPr>
        <w:t>:</w:t>
      </w:r>
    </w:p>
    <w:p w:rsidR="008F0C33" w:rsidRPr="008F0C33" w:rsidRDefault="008F0C33" w:rsidP="008F0C33">
      <w:pPr>
        <w:ind w:left="1080"/>
        <w:rPr>
          <w:b/>
        </w:rPr>
      </w:pPr>
    </w:p>
    <w:p w:rsidR="00C25A6D" w:rsidRDefault="00C25A6D" w:rsidP="00C25A6D">
      <w:r w:rsidRPr="004A0DDF">
        <w:rPr>
          <w:i/>
        </w:rPr>
        <w:t>Elnevezése</w:t>
      </w:r>
      <w:proofErr w:type="gramStart"/>
      <w:r>
        <w:t xml:space="preserve">: </w:t>
      </w:r>
      <w:r w:rsidR="00942263">
        <w:t xml:space="preserve">   </w:t>
      </w:r>
      <w:r w:rsidRPr="004D0960">
        <w:rPr>
          <w:b/>
        </w:rPr>
        <w:t>Magyar</w:t>
      </w:r>
      <w:proofErr w:type="gramEnd"/>
      <w:r w:rsidRPr="004D0960">
        <w:rPr>
          <w:b/>
        </w:rPr>
        <w:t xml:space="preserve"> </w:t>
      </w:r>
      <w:del w:id="11" w:author="Dr Stunya Edina" w:date="2015-10-28T20:28:00Z">
        <w:r w:rsidRPr="004D0960" w:rsidDel="000404A9">
          <w:rPr>
            <w:b/>
          </w:rPr>
          <w:delText>Házi</w:delText>
        </w:r>
        <w:r w:rsidR="004A0DDF" w:rsidRPr="004D0960" w:rsidDel="000404A9">
          <w:rPr>
            <w:b/>
          </w:rPr>
          <w:delText xml:space="preserve"> </w:delText>
        </w:r>
      </w:del>
      <w:r w:rsidR="004A0DDF" w:rsidRPr="004D0960">
        <w:rPr>
          <w:b/>
        </w:rPr>
        <w:t xml:space="preserve">Gyermekorvosok </w:t>
      </w:r>
      <w:del w:id="12" w:author="Dr Stunya Edina" w:date="2015-10-28T20:29:00Z">
        <w:r w:rsidR="004A0DDF" w:rsidRPr="004D0960" w:rsidDel="000404A9">
          <w:rPr>
            <w:b/>
          </w:rPr>
          <w:delText>Klinikai Vizsgálati</w:delText>
        </w:r>
      </w:del>
      <w:ins w:id="13" w:author="Dr Stunya Edina" w:date="2015-10-28T20:29:00Z">
        <w:r w:rsidR="000404A9">
          <w:rPr>
            <w:b/>
          </w:rPr>
          <w:t>Kutatási</w:t>
        </w:r>
      </w:ins>
      <w:r w:rsidR="004A0DDF" w:rsidRPr="004D0960">
        <w:rPr>
          <w:b/>
        </w:rPr>
        <w:t xml:space="preserve"> Hálózata</w:t>
      </w:r>
      <w:r>
        <w:t xml:space="preserve"> </w:t>
      </w:r>
      <w:r w:rsidR="004A0DDF">
        <w:t>– a továbbiakban: Hálózat</w:t>
      </w:r>
    </w:p>
    <w:p w:rsidR="004D0960" w:rsidRDefault="00942263" w:rsidP="00DB226B">
      <w:pPr>
        <w:ind w:left="709"/>
      </w:pPr>
      <w:r>
        <w:t>2013. óta létező jogi személy szervezet</w:t>
      </w:r>
      <w:r w:rsidR="004D0960">
        <w:t xml:space="preserve"> a Magyarországi Gyermekg</w:t>
      </w:r>
      <w:r>
        <w:t>yógyászati Vizsgálók Egyesülete</w:t>
      </w:r>
      <w:r w:rsidR="004D0960">
        <w:t xml:space="preserve"> /</w:t>
      </w:r>
      <w:proofErr w:type="spellStart"/>
      <w:r w:rsidR="004D0960">
        <w:t>Medicines</w:t>
      </w:r>
      <w:proofErr w:type="spellEnd"/>
      <w:r w:rsidR="004D0960">
        <w:t xml:space="preserve"> </w:t>
      </w:r>
      <w:proofErr w:type="spellStart"/>
      <w:r w:rsidR="004D0960">
        <w:t>for</w:t>
      </w:r>
      <w:proofErr w:type="spellEnd"/>
      <w:r w:rsidR="004D0960">
        <w:t xml:space="preserve"> </w:t>
      </w:r>
      <w:proofErr w:type="spellStart"/>
      <w:r w:rsidR="004D0960">
        <w:t>Children</w:t>
      </w:r>
      <w:proofErr w:type="spellEnd"/>
      <w:r w:rsidR="004D0960">
        <w:t xml:space="preserve"> Research Network (MCRN) H-1037 Budapest, Bokor u. 17-21., elnöke: dr. </w:t>
      </w:r>
      <w:proofErr w:type="spellStart"/>
      <w:r w:rsidR="004D0960">
        <w:t>Skorán</w:t>
      </w:r>
      <w:proofErr w:type="spellEnd"/>
      <w:r w:rsidR="004D0960">
        <w:t xml:space="preserve"> Ottó/</w:t>
      </w:r>
      <w:r>
        <w:t>.</w:t>
      </w:r>
    </w:p>
    <w:p w:rsidR="008F0C33" w:rsidRDefault="00942263" w:rsidP="008F0C33">
      <w:pPr>
        <w:ind w:left="709"/>
      </w:pPr>
      <w:r>
        <w:t>E</w:t>
      </w:r>
      <w:r w:rsidR="004D0960">
        <w:t xml:space="preserve"> már </w:t>
      </w:r>
      <w:r>
        <w:t>működő</w:t>
      </w:r>
      <w:r w:rsidR="004D0960">
        <w:t xml:space="preserve"> egyesülettől szükséges jól elhatárolhatóan megkülönböztetni a létrehozandó szervezeti egység elnevezését, ezért javaslom, hogy a háziorvosi kitétel </w:t>
      </w:r>
      <w:r>
        <w:t xml:space="preserve">mindenképpen </w:t>
      </w:r>
      <w:r w:rsidR="004D0960">
        <w:t>szerepeljen az elnevezésben. Ez önmagában nem zárja ki, hogy akár nem házi</w:t>
      </w:r>
      <w:r>
        <w:t>orvos gyermekgyógyászok is tagként csatlakozzanak</w:t>
      </w:r>
      <w:r w:rsidR="004D0960">
        <w:t xml:space="preserve"> </w:t>
      </w:r>
      <w:r>
        <w:t>a szervezeti egységhez</w:t>
      </w:r>
      <w:r w:rsidR="004D0960">
        <w:t>.</w:t>
      </w:r>
      <w:ins w:id="14" w:author="Dr Stunya Edina" w:date="2015-10-28T21:04:00Z">
        <w:r w:rsidR="00F47EF8">
          <w:t xml:space="preserve"> Az elnevezésen még</w:t>
        </w:r>
      </w:ins>
      <w:ins w:id="15" w:author="Dr Stunya Edina" w:date="2015-10-28T21:05:00Z">
        <w:r w:rsidR="00F47EF8">
          <w:t xml:space="preserve"> </w:t>
        </w:r>
        <w:r w:rsidR="00F47EF8">
          <w:lastRenderedPageBreak/>
          <w:t>gondolkodunk</w:t>
        </w:r>
        <w:r w:rsidR="00F47EF8">
          <w:t>, de a fenti javított változatot előnyösebbnek tartanánk a későbbi bővítés lehetősége érdekében.</w:t>
        </w:r>
      </w:ins>
    </w:p>
    <w:p w:rsidR="008F0C33" w:rsidRDefault="008F0C33" w:rsidP="00E27BBB">
      <w:pPr>
        <w:spacing w:after="0" w:line="240" w:lineRule="auto"/>
        <w:ind w:left="1418" w:firstLine="238"/>
        <w:jc w:val="left"/>
      </w:pPr>
    </w:p>
    <w:p w:rsidR="008F0C33" w:rsidRDefault="008F0C33" w:rsidP="00E27BBB">
      <w:pPr>
        <w:spacing w:after="0" w:line="240" w:lineRule="auto"/>
        <w:ind w:left="1418" w:firstLine="238"/>
        <w:jc w:val="left"/>
      </w:pPr>
    </w:p>
    <w:p w:rsidR="008F0C33" w:rsidRDefault="008F0C33" w:rsidP="00E27BBB">
      <w:pPr>
        <w:spacing w:after="0" w:line="240" w:lineRule="auto"/>
        <w:ind w:left="1418" w:firstLine="238"/>
        <w:jc w:val="left"/>
      </w:pPr>
    </w:p>
    <w:p w:rsidR="00E27BBB" w:rsidRDefault="00E27BBB" w:rsidP="00E27BBB">
      <w:pPr>
        <w:spacing w:after="0" w:line="240" w:lineRule="auto"/>
        <w:ind w:left="1418" w:firstLine="238"/>
        <w:jc w:val="lef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Ptk. </w:t>
      </w:r>
      <w:r w:rsidRPr="00E27BBB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3:6. § </w:t>
      </w:r>
      <w:r w:rsidRPr="00E27BBB">
        <w:rPr>
          <w:rFonts w:ascii="Times New Roman" w:eastAsia="Times New Roman" w:hAnsi="Times New Roman" w:cs="Times New Roman"/>
          <w:i/>
          <w:iCs/>
          <w:sz w:val="20"/>
          <w:szCs w:val="20"/>
          <w:lang w:eastAsia="hu-HU"/>
        </w:rPr>
        <w:t>[A jogi személy neve]</w:t>
      </w:r>
    </w:p>
    <w:p w:rsidR="00E27BBB" w:rsidRPr="00DB226B" w:rsidRDefault="00E27BBB" w:rsidP="00E27BBB">
      <w:pPr>
        <w:spacing w:after="0" w:line="240" w:lineRule="auto"/>
        <w:ind w:left="1418" w:firstLine="238"/>
        <w:jc w:val="left"/>
        <w:rPr>
          <w:rFonts w:ascii="Times New Roman" w:eastAsia="Times New Roman" w:hAnsi="Times New Roman" w:cs="Times New Roman"/>
          <w:i/>
          <w:sz w:val="20"/>
          <w:szCs w:val="20"/>
          <w:lang w:eastAsia="hu-HU"/>
        </w:rPr>
      </w:pPr>
      <w:r w:rsidRPr="00DB226B">
        <w:rPr>
          <w:rFonts w:ascii="Times New Roman" w:eastAsia="Times New Roman" w:hAnsi="Times New Roman" w:cs="Times New Roman"/>
          <w:i/>
          <w:sz w:val="20"/>
          <w:szCs w:val="20"/>
          <w:lang w:eastAsia="hu-HU"/>
        </w:rPr>
        <w:t xml:space="preserve">(1) A jogi személy nevének olyan mértékben kell különböznie a korábban nyilvántartásba vett más jogi személy elnevezésétől, hogy azzal ne legyen összetéveszthető. Ha több jogi </w:t>
      </w:r>
      <w:proofErr w:type="gramStart"/>
      <w:r w:rsidRPr="00DB226B">
        <w:rPr>
          <w:rFonts w:ascii="Times New Roman" w:eastAsia="Times New Roman" w:hAnsi="Times New Roman" w:cs="Times New Roman"/>
          <w:i/>
          <w:sz w:val="20"/>
          <w:szCs w:val="20"/>
          <w:lang w:eastAsia="hu-HU"/>
        </w:rPr>
        <w:t>személy nyilvántartásba</w:t>
      </w:r>
      <w:proofErr w:type="gramEnd"/>
      <w:r w:rsidRPr="00DB226B">
        <w:rPr>
          <w:rFonts w:ascii="Times New Roman" w:eastAsia="Times New Roman" w:hAnsi="Times New Roman" w:cs="Times New Roman"/>
          <w:i/>
          <w:sz w:val="20"/>
          <w:szCs w:val="20"/>
          <w:lang w:eastAsia="hu-HU"/>
        </w:rPr>
        <w:t xml:space="preserve"> vételét kérik azonos vagy összetéveszthető név alatt, a név viselésének joga azt illeti meg, aki kérelmét elsőként nyújtotta be.</w:t>
      </w:r>
    </w:p>
    <w:p w:rsidR="004D0960" w:rsidRDefault="004D0960" w:rsidP="00DB226B"/>
    <w:p w:rsidR="004A0DDF" w:rsidRPr="00942263" w:rsidRDefault="004A0DDF" w:rsidP="00C25A6D">
      <w:pPr>
        <w:rPr>
          <w:i/>
          <w:color w:val="FF0000"/>
        </w:rPr>
      </w:pPr>
      <w:r w:rsidRPr="004A0DDF">
        <w:rPr>
          <w:i/>
        </w:rPr>
        <w:t>Angol elnevezése</w:t>
      </w:r>
      <w:proofErr w:type="gramStart"/>
      <w:r w:rsidRPr="004A0DDF">
        <w:rPr>
          <w:i/>
        </w:rPr>
        <w:t>:</w:t>
      </w:r>
      <w:r w:rsidR="00E205F9">
        <w:rPr>
          <w:i/>
        </w:rPr>
        <w:t xml:space="preserve">  </w:t>
      </w:r>
      <w:proofErr w:type="spellStart"/>
      <w:ins w:id="16" w:author="Dr Stunya Edina" w:date="2015-10-28T19:56:00Z">
        <w:r w:rsidR="008C031C">
          <w:rPr>
            <w:i/>
          </w:rPr>
          <w:t>Hungarian</w:t>
        </w:r>
        <w:proofErr w:type="spellEnd"/>
        <w:proofErr w:type="gramEnd"/>
        <w:r w:rsidR="008C031C">
          <w:rPr>
            <w:i/>
          </w:rPr>
          <w:t xml:space="preserve"> </w:t>
        </w:r>
      </w:ins>
      <w:proofErr w:type="spellStart"/>
      <w:ins w:id="17" w:author="Dr Stunya Edina" w:date="2015-10-28T20:10:00Z">
        <w:r w:rsidR="000457CD">
          <w:rPr>
            <w:i/>
          </w:rPr>
          <w:t>Pediatric</w:t>
        </w:r>
        <w:proofErr w:type="spellEnd"/>
        <w:r w:rsidR="000457CD">
          <w:rPr>
            <w:i/>
          </w:rPr>
          <w:t xml:space="preserve"> </w:t>
        </w:r>
      </w:ins>
      <w:ins w:id="18" w:author="Dr Stunya Edina" w:date="2015-10-28T19:57:00Z">
        <w:r w:rsidR="008C031C">
          <w:rPr>
            <w:i/>
          </w:rPr>
          <w:t>Research Network</w:t>
        </w:r>
        <w:r w:rsidR="008C031C" w:rsidRPr="00942263">
          <w:rPr>
            <w:i/>
            <w:color w:val="FF0000"/>
          </w:rPr>
          <w:t xml:space="preserve"> </w:t>
        </w:r>
      </w:ins>
      <w:r w:rsidR="00E205F9" w:rsidRPr="00942263">
        <w:rPr>
          <w:i/>
          <w:color w:val="FF0000"/>
        </w:rPr>
        <w:t>(</w:t>
      </w:r>
      <w:proofErr w:type="spellStart"/>
      <w:r w:rsidR="00E205F9" w:rsidRPr="00942263">
        <w:rPr>
          <w:i/>
          <w:color w:val="FF0000"/>
        </w:rPr>
        <w:t>HunPedNet</w:t>
      </w:r>
      <w:proofErr w:type="spellEnd"/>
      <w:r w:rsidR="00E205F9" w:rsidRPr="00942263">
        <w:rPr>
          <w:i/>
          <w:color w:val="FF0000"/>
        </w:rPr>
        <w:t>)</w:t>
      </w:r>
    </w:p>
    <w:p w:rsidR="004A0DDF" w:rsidRPr="004A0DDF" w:rsidRDefault="004A0DDF" w:rsidP="00C25A6D">
      <w:pPr>
        <w:rPr>
          <w:i/>
        </w:rPr>
      </w:pPr>
      <w:r>
        <w:rPr>
          <w:i/>
        </w:rPr>
        <w:t>A Hálózat célja:</w:t>
      </w:r>
    </w:p>
    <w:p w:rsidR="004A0DDF" w:rsidRDefault="002A1AB8" w:rsidP="002A1AB8">
      <w:pPr>
        <w:numPr>
          <w:ilvl w:val="0"/>
          <w:numId w:val="8"/>
        </w:numPr>
        <w:spacing w:after="0" w:line="240" w:lineRule="auto"/>
        <w:rPr>
          <w:rStyle w:val="Hiperhivatkozs"/>
          <w:rFonts w:cs="Verdana"/>
          <w:color w:val="auto"/>
          <w:sz w:val="24"/>
          <w:szCs w:val="24"/>
          <w:u w:val="none"/>
        </w:rPr>
      </w:pPr>
      <w:r>
        <w:rPr>
          <w:rStyle w:val="Hiperhivatkozs"/>
          <w:rFonts w:cs="Verdana"/>
          <w:color w:val="auto"/>
          <w:sz w:val="24"/>
          <w:szCs w:val="24"/>
          <w:u w:val="none"/>
        </w:rPr>
        <w:t xml:space="preserve">a gyermekgyógyászatban a </w:t>
      </w:r>
      <w:r w:rsidRPr="004A0DDF">
        <w:rPr>
          <w:rStyle w:val="Hiperhivatkozs"/>
          <w:rFonts w:cs="Verdana"/>
          <w:color w:val="auto"/>
          <w:sz w:val="24"/>
          <w:szCs w:val="24"/>
          <w:u w:val="none"/>
        </w:rPr>
        <w:t>magyarországi vizsgálóhelyek vonzóvá tétele</w:t>
      </w:r>
      <w:r>
        <w:rPr>
          <w:rStyle w:val="Hiperhivatkozs"/>
          <w:rFonts w:cs="Verdana"/>
          <w:color w:val="auto"/>
          <w:sz w:val="24"/>
          <w:szCs w:val="24"/>
          <w:u w:val="none"/>
        </w:rPr>
        <w:t xml:space="preserve"> a klinikai vizsgálatok</w:t>
      </w:r>
      <w:r w:rsidR="004A0DDF">
        <w:rPr>
          <w:rStyle w:val="Hiperhivatkozs"/>
          <w:rFonts w:cs="Verdana"/>
          <w:color w:val="auto"/>
          <w:sz w:val="24"/>
          <w:szCs w:val="24"/>
          <w:u w:val="none"/>
        </w:rPr>
        <w:t xml:space="preserve"> </w:t>
      </w:r>
      <w:r w:rsidR="007778FF">
        <w:rPr>
          <w:rStyle w:val="Hiperhivatkozs"/>
          <w:rFonts w:cs="Verdana"/>
          <w:color w:val="auto"/>
          <w:sz w:val="24"/>
          <w:szCs w:val="24"/>
          <w:u w:val="none"/>
        </w:rPr>
        <w:t xml:space="preserve">kezdeményezői, </w:t>
      </w:r>
      <w:r w:rsidR="00DB226B">
        <w:rPr>
          <w:rStyle w:val="Hiperhivatkozs"/>
          <w:rFonts w:cs="Verdana"/>
          <w:color w:val="auto"/>
          <w:sz w:val="24"/>
          <w:szCs w:val="24"/>
          <w:u w:val="none"/>
        </w:rPr>
        <w:t>megbízói (s</w:t>
      </w:r>
      <w:ins w:id="19" w:author="Dr Stunya Edina" w:date="2015-10-28T20:00:00Z">
        <w:r w:rsidR="008C031C">
          <w:rPr>
            <w:rStyle w:val="Hiperhivatkozs"/>
            <w:rFonts w:cs="Verdana"/>
            <w:color w:val="auto"/>
            <w:sz w:val="24"/>
            <w:szCs w:val="24"/>
            <w:u w:val="none"/>
          </w:rPr>
          <w:t>z</w:t>
        </w:r>
      </w:ins>
      <w:r w:rsidR="00DB226B">
        <w:rPr>
          <w:rStyle w:val="Hiperhivatkozs"/>
          <w:rFonts w:cs="Verdana"/>
          <w:color w:val="auto"/>
          <w:sz w:val="24"/>
          <w:szCs w:val="24"/>
          <w:u w:val="none"/>
        </w:rPr>
        <w:t>pon</w:t>
      </w:r>
      <w:ins w:id="20" w:author="Dr Stunya Edina" w:date="2015-10-28T21:03:00Z">
        <w:r w:rsidR="00F47EF8">
          <w:rPr>
            <w:rStyle w:val="Hiperhivatkozs"/>
            <w:rFonts w:cs="Verdana"/>
            <w:color w:val="auto"/>
            <w:sz w:val="24"/>
            <w:szCs w:val="24"/>
            <w:u w:val="none"/>
          </w:rPr>
          <w:t>z</w:t>
        </w:r>
      </w:ins>
      <w:del w:id="21" w:author="Dr Stunya Edina" w:date="2015-10-28T21:03:00Z">
        <w:r w:rsidR="00DB226B" w:rsidDel="00F47EF8">
          <w:rPr>
            <w:rStyle w:val="Hiperhivatkozs"/>
            <w:rFonts w:cs="Verdana"/>
            <w:color w:val="auto"/>
            <w:sz w:val="24"/>
            <w:szCs w:val="24"/>
            <w:u w:val="none"/>
          </w:rPr>
          <w:delText>s</w:delText>
        </w:r>
      </w:del>
      <w:r w:rsidR="004A0DDF">
        <w:rPr>
          <w:rStyle w:val="Hiperhivatkozs"/>
          <w:rFonts w:cs="Verdana"/>
          <w:color w:val="auto"/>
          <w:sz w:val="24"/>
          <w:szCs w:val="24"/>
          <w:u w:val="none"/>
        </w:rPr>
        <w:t>or</w:t>
      </w:r>
      <w:r w:rsidR="00DB226B">
        <w:rPr>
          <w:rStyle w:val="Hiperhivatkozs"/>
          <w:rFonts w:cs="Verdana"/>
          <w:color w:val="auto"/>
          <w:sz w:val="24"/>
          <w:szCs w:val="24"/>
          <w:u w:val="none"/>
        </w:rPr>
        <w:t>)</w:t>
      </w:r>
      <w:r>
        <w:rPr>
          <w:rStyle w:val="Hiperhivatkozs"/>
          <w:rFonts w:cs="Verdana"/>
          <w:color w:val="auto"/>
          <w:sz w:val="24"/>
          <w:szCs w:val="24"/>
          <w:u w:val="none"/>
        </w:rPr>
        <w:t xml:space="preserve"> számára,</w:t>
      </w:r>
    </w:p>
    <w:p w:rsidR="004A0DDF" w:rsidRPr="007778FF" w:rsidRDefault="004A0DDF" w:rsidP="002A1AB8">
      <w:pPr>
        <w:pStyle w:val="Default"/>
        <w:numPr>
          <w:ilvl w:val="0"/>
          <w:numId w:val="8"/>
        </w:numPr>
        <w:jc w:val="both"/>
        <w:rPr>
          <w:rFonts w:asciiTheme="majorHAnsi" w:hAnsiTheme="majorHAnsi"/>
        </w:rPr>
      </w:pPr>
      <w:r w:rsidRPr="007778FF">
        <w:rPr>
          <w:rFonts w:asciiTheme="majorHAnsi" w:hAnsiTheme="majorHAnsi"/>
        </w:rPr>
        <w:t>az alapellátás jelenlétének erősítése a gyermekgyógyászati klinikai vizsgálatokban,</w:t>
      </w:r>
    </w:p>
    <w:p w:rsidR="004A0DDF" w:rsidRPr="004A0DDF" w:rsidRDefault="004A0DDF" w:rsidP="002A1AB8">
      <w:pPr>
        <w:numPr>
          <w:ilvl w:val="0"/>
          <w:numId w:val="8"/>
        </w:numPr>
        <w:spacing w:after="0" w:line="240" w:lineRule="auto"/>
        <w:rPr>
          <w:rStyle w:val="Hiperhivatkozs"/>
          <w:rFonts w:cs="Verdana"/>
          <w:bCs/>
          <w:color w:val="auto"/>
          <w:sz w:val="24"/>
          <w:szCs w:val="24"/>
          <w:u w:val="none"/>
        </w:rPr>
      </w:pPr>
      <w:r w:rsidRPr="004A0DDF">
        <w:rPr>
          <w:rStyle w:val="Hiperhivatkozs"/>
          <w:rFonts w:cs="Verdana"/>
          <w:color w:val="auto"/>
          <w:sz w:val="24"/>
          <w:szCs w:val="24"/>
          <w:u w:val="none"/>
        </w:rPr>
        <w:t>a magyar gyermekgyógyászok elismertségének növelé</w:t>
      </w:r>
      <w:r>
        <w:rPr>
          <w:rStyle w:val="Hiperhivatkozs"/>
          <w:rFonts w:cs="Verdana"/>
          <w:color w:val="auto"/>
          <w:sz w:val="24"/>
          <w:szCs w:val="24"/>
          <w:u w:val="none"/>
        </w:rPr>
        <w:t>se nemzetközi szakmai fórumokon,</w:t>
      </w:r>
    </w:p>
    <w:p w:rsidR="004A0DDF" w:rsidRPr="002A1AB8" w:rsidRDefault="002A1AB8" w:rsidP="002A1AB8">
      <w:pPr>
        <w:numPr>
          <w:ilvl w:val="0"/>
          <w:numId w:val="8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F035E">
        <w:rPr>
          <w:sz w:val="24"/>
          <w:szCs w:val="24"/>
        </w:rPr>
        <w:t>klinikai vizsgálatok</w:t>
      </w:r>
      <w:r>
        <w:rPr>
          <w:sz w:val="24"/>
          <w:szCs w:val="24"/>
        </w:rPr>
        <w:t>ban való részvétel elérhetővé tétele</w:t>
      </w:r>
      <w:r w:rsidRPr="006F035E">
        <w:rPr>
          <w:sz w:val="24"/>
          <w:szCs w:val="24"/>
        </w:rPr>
        <w:t xml:space="preserve"> </w:t>
      </w:r>
      <w:r w:rsidR="004A0DDF" w:rsidRPr="006F035E">
        <w:rPr>
          <w:sz w:val="24"/>
          <w:szCs w:val="24"/>
        </w:rPr>
        <w:t>a magyar gyermekek számára</w:t>
      </w:r>
      <w:r>
        <w:rPr>
          <w:sz w:val="24"/>
          <w:szCs w:val="24"/>
        </w:rPr>
        <w:t>,</w:t>
      </w:r>
    </w:p>
    <w:p w:rsidR="004A0DDF" w:rsidRPr="007778FF" w:rsidRDefault="002A1AB8" w:rsidP="002A1AB8">
      <w:pPr>
        <w:pStyle w:val="Default"/>
        <w:numPr>
          <w:ilvl w:val="0"/>
          <w:numId w:val="8"/>
        </w:numPr>
        <w:jc w:val="both"/>
        <w:rPr>
          <w:rFonts w:asciiTheme="majorHAnsi" w:hAnsiTheme="majorHAnsi"/>
        </w:rPr>
      </w:pPr>
      <w:r w:rsidRPr="007778FF">
        <w:rPr>
          <w:rFonts w:asciiTheme="majorHAnsi" w:hAnsiTheme="majorHAnsi"/>
        </w:rPr>
        <w:t xml:space="preserve">a hálózatból származó </w:t>
      </w:r>
      <w:proofErr w:type="gramStart"/>
      <w:r w:rsidRPr="007778FF">
        <w:rPr>
          <w:rFonts w:asciiTheme="majorHAnsi" w:hAnsiTheme="majorHAnsi"/>
        </w:rPr>
        <w:t xml:space="preserve">szinergia </w:t>
      </w:r>
      <w:r w:rsidR="004A0DDF" w:rsidRPr="007778FF">
        <w:rPr>
          <w:rFonts w:asciiTheme="majorHAnsi" w:hAnsiTheme="majorHAnsi"/>
        </w:rPr>
        <w:t>hatások</w:t>
      </w:r>
      <w:proofErr w:type="gramEnd"/>
      <w:r w:rsidR="004A0DDF" w:rsidRPr="007778FF">
        <w:rPr>
          <w:rFonts w:asciiTheme="majorHAnsi" w:hAnsiTheme="majorHAnsi"/>
        </w:rPr>
        <w:t xml:space="preserve"> érvényesítése</w:t>
      </w:r>
      <w:r w:rsidRPr="007778FF">
        <w:rPr>
          <w:rFonts w:asciiTheme="majorHAnsi" w:hAnsiTheme="majorHAnsi"/>
        </w:rPr>
        <w:t>,</w:t>
      </w:r>
    </w:p>
    <w:p w:rsidR="002A1AB8" w:rsidRPr="007778FF" w:rsidRDefault="002A1AB8" w:rsidP="002A1AB8">
      <w:pPr>
        <w:pStyle w:val="Default"/>
        <w:numPr>
          <w:ilvl w:val="0"/>
          <w:numId w:val="8"/>
        </w:numPr>
        <w:jc w:val="both"/>
        <w:rPr>
          <w:rStyle w:val="Hiperhivatkozs"/>
          <w:rFonts w:asciiTheme="majorHAnsi" w:hAnsiTheme="majorHAnsi" w:cs="Verdana"/>
          <w:bCs/>
          <w:color w:val="auto"/>
        </w:rPr>
      </w:pPr>
      <w:r w:rsidRPr="007778FF">
        <w:rPr>
          <w:rFonts w:asciiTheme="majorHAnsi" w:hAnsiTheme="majorHAnsi"/>
          <w:color w:val="auto"/>
        </w:rPr>
        <w:t>a klinikai vi</w:t>
      </w:r>
      <w:r w:rsidR="00942263" w:rsidRPr="007778FF">
        <w:rPr>
          <w:rFonts w:asciiTheme="majorHAnsi" w:hAnsiTheme="majorHAnsi"/>
          <w:color w:val="auto"/>
        </w:rPr>
        <w:t>zsgálat</w:t>
      </w:r>
      <w:r w:rsidR="001764BA" w:rsidRPr="007778FF">
        <w:rPr>
          <w:rFonts w:asciiTheme="majorHAnsi" w:hAnsiTheme="majorHAnsi"/>
          <w:color w:val="auto"/>
        </w:rPr>
        <w:t>ok</w:t>
      </w:r>
      <w:r w:rsidR="00942263" w:rsidRPr="007778FF">
        <w:rPr>
          <w:rFonts w:asciiTheme="majorHAnsi" w:hAnsiTheme="majorHAnsi"/>
          <w:color w:val="auto"/>
        </w:rPr>
        <w:t>ban résztvevő</w:t>
      </w:r>
      <w:r w:rsidRPr="007778FF">
        <w:rPr>
          <w:rFonts w:asciiTheme="majorHAnsi" w:hAnsiTheme="majorHAnsi"/>
          <w:color w:val="auto"/>
        </w:rPr>
        <w:t xml:space="preserve"> gyermekorvosok érdekeinek védelme, a vizsgálatokban való részvételük háttér-támogatása</w:t>
      </w:r>
      <w:r w:rsidR="004D0960" w:rsidRPr="007778FF">
        <w:rPr>
          <w:rFonts w:asciiTheme="majorHAnsi" w:hAnsiTheme="majorHAnsi"/>
          <w:color w:val="auto"/>
        </w:rPr>
        <w:t xml:space="preserve"> (képzés, továbbképzés,</w:t>
      </w:r>
      <w:r w:rsidR="00BC12CD" w:rsidRPr="007778FF">
        <w:rPr>
          <w:rFonts w:asciiTheme="majorHAnsi" w:hAnsiTheme="majorHAnsi"/>
          <w:color w:val="auto"/>
        </w:rPr>
        <w:t xml:space="preserve"> adminisztratív,</w:t>
      </w:r>
      <w:r w:rsidR="004D0960" w:rsidRPr="007778FF">
        <w:rPr>
          <w:rFonts w:asciiTheme="majorHAnsi" w:hAnsiTheme="majorHAnsi"/>
          <w:color w:val="auto"/>
        </w:rPr>
        <w:t xml:space="preserve"> jogi </w:t>
      </w:r>
      <w:r w:rsidR="00BC12CD" w:rsidRPr="007778FF">
        <w:rPr>
          <w:rFonts w:asciiTheme="majorHAnsi" w:hAnsiTheme="majorHAnsi"/>
          <w:color w:val="auto"/>
        </w:rPr>
        <w:t>s</w:t>
      </w:r>
      <w:r w:rsidR="004D0960" w:rsidRPr="007778FF">
        <w:rPr>
          <w:rFonts w:asciiTheme="majorHAnsi" w:hAnsiTheme="majorHAnsi"/>
          <w:color w:val="auto"/>
        </w:rPr>
        <w:t>egítség</w:t>
      </w:r>
      <w:r w:rsidR="007778FF">
        <w:rPr>
          <w:rFonts w:asciiTheme="majorHAnsi" w:hAnsiTheme="majorHAnsi"/>
          <w:color w:val="auto"/>
        </w:rPr>
        <w:t>, egyéb szolgáltatások nyújtása</w:t>
      </w:r>
      <w:r w:rsidR="004D0960" w:rsidRPr="007778FF">
        <w:rPr>
          <w:rFonts w:asciiTheme="majorHAnsi" w:hAnsiTheme="majorHAnsi"/>
          <w:color w:val="auto"/>
        </w:rPr>
        <w:t>)</w:t>
      </w:r>
      <w:r w:rsidRPr="007778FF">
        <w:rPr>
          <w:rFonts w:asciiTheme="majorHAnsi" w:hAnsiTheme="majorHAnsi"/>
          <w:color w:val="auto"/>
        </w:rPr>
        <w:t>.</w:t>
      </w:r>
    </w:p>
    <w:p w:rsidR="00C25A6D" w:rsidRDefault="00C25A6D" w:rsidP="00C25A6D"/>
    <w:p w:rsidR="002A1AB8" w:rsidRPr="004A0DDF" w:rsidRDefault="002A1AB8" w:rsidP="002A1AB8">
      <w:pPr>
        <w:rPr>
          <w:i/>
        </w:rPr>
      </w:pPr>
      <w:r>
        <w:rPr>
          <w:i/>
        </w:rPr>
        <w:t>A Hálózat feladatai:</w:t>
      </w:r>
    </w:p>
    <w:p w:rsidR="002A1AB8" w:rsidRPr="001764BA" w:rsidRDefault="002A1AB8" w:rsidP="004864CB">
      <w:pPr>
        <w:pStyle w:val="Listaszerbekezds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1764BA">
        <w:rPr>
          <w:sz w:val="24"/>
          <w:szCs w:val="24"/>
        </w:rPr>
        <w:t>a klinikai vizsgálatot végző szakemberek (</w:t>
      </w:r>
      <w:r w:rsidR="007778FF">
        <w:rPr>
          <w:sz w:val="24"/>
          <w:szCs w:val="24"/>
        </w:rPr>
        <w:t xml:space="preserve">vizsgálatvezető, társvizsgáló </w:t>
      </w:r>
      <w:r w:rsidRPr="001764BA">
        <w:rPr>
          <w:sz w:val="24"/>
          <w:szCs w:val="24"/>
        </w:rPr>
        <w:t xml:space="preserve">orvosok, </w:t>
      </w:r>
      <w:r w:rsidR="007778FF">
        <w:rPr>
          <w:sz w:val="24"/>
          <w:szCs w:val="24"/>
        </w:rPr>
        <w:t>vizsgálati asszisztensek</w:t>
      </w:r>
      <w:r w:rsidRPr="001764BA">
        <w:rPr>
          <w:sz w:val="24"/>
          <w:szCs w:val="24"/>
        </w:rPr>
        <w:t>, koordinátorok – a továbbiakban: közreműködők) összefogása</w:t>
      </w:r>
      <w:r w:rsidR="001764BA" w:rsidRPr="001764BA">
        <w:rPr>
          <w:sz w:val="24"/>
          <w:szCs w:val="24"/>
        </w:rPr>
        <w:t>,</w:t>
      </w:r>
    </w:p>
    <w:p w:rsidR="002A1AB8" w:rsidRPr="001764BA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764BA">
        <w:rPr>
          <w:sz w:val="24"/>
          <w:szCs w:val="24"/>
        </w:rPr>
        <w:t>a közreműködők</w:t>
      </w:r>
      <w:del w:id="22" w:author="Dr Stunya Edina" w:date="2015-10-28T20:01:00Z">
        <w:r w:rsidR="00347185" w:rsidRPr="001764BA" w:rsidDel="008C031C">
          <w:rPr>
            <w:sz w:val="24"/>
            <w:szCs w:val="24"/>
          </w:rPr>
          <w:delText>,</w:delText>
        </w:r>
      </w:del>
      <w:r w:rsidRPr="001764BA">
        <w:rPr>
          <w:sz w:val="24"/>
          <w:szCs w:val="24"/>
        </w:rPr>
        <w:t xml:space="preserve"> és vizsgálóhelyek adtabázisának létrehozása, folyamatos aktualizálása</w:t>
      </w:r>
      <w:r w:rsidR="00347185" w:rsidRPr="001764BA">
        <w:rPr>
          <w:sz w:val="24"/>
          <w:szCs w:val="24"/>
        </w:rPr>
        <w:t>,</w:t>
      </w:r>
    </w:p>
    <w:p w:rsidR="002A1AB8" w:rsidRPr="001764BA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764BA">
        <w:rPr>
          <w:sz w:val="24"/>
          <w:szCs w:val="24"/>
        </w:rPr>
        <w:t>betegségekre vonatkozó adatbázis</w:t>
      </w:r>
      <w:r w:rsidR="00347185" w:rsidRPr="001764BA">
        <w:rPr>
          <w:sz w:val="24"/>
          <w:szCs w:val="24"/>
        </w:rPr>
        <w:t>ok</w:t>
      </w:r>
      <w:r w:rsidRPr="001764BA">
        <w:rPr>
          <w:sz w:val="24"/>
          <w:szCs w:val="24"/>
        </w:rPr>
        <w:t xml:space="preserve"> létrehozása, folyamatos aktualizálása</w:t>
      </w:r>
      <w:r w:rsidR="00347185" w:rsidRPr="001764BA">
        <w:rPr>
          <w:sz w:val="24"/>
          <w:szCs w:val="24"/>
        </w:rPr>
        <w:t>,</w:t>
      </w:r>
    </w:p>
    <w:p w:rsidR="00347185" w:rsidRPr="001764BA" w:rsidRDefault="001764BA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764BA">
        <w:rPr>
          <w:sz w:val="24"/>
          <w:szCs w:val="24"/>
        </w:rPr>
        <w:t>a Hálózat</w:t>
      </w:r>
      <w:r w:rsidR="00347185" w:rsidRPr="001764BA">
        <w:rPr>
          <w:sz w:val="24"/>
          <w:szCs w:val="24"/>
        </w:rPr>
        <w:t xml:space="preserve"> </w:t>
      </w:r>
      <w:r w:rsidRPr="001764BA">
        <w:rPr>
          <w:sz w:val="24"/>
          <w:szCs w:val="24"/>
        </w:rPr>
        <w:t>megismertetése, népszerűsítése</w:t>
      </w:r>
      <w:r w:rsidR="007778FF">
        <w:rPr>
          <w:sz w:val="24"/>
          <w:szCs w:val="24"/>
        </w:rPr>
        <w:t xml:space="preserve"> a megbízók</w:t>
      </w:r>
      <w:r w:rsidR="00347185" w:rsidRPr="001764BA">
        <w:rPr>
          <w:sz w:val="24"/>
          <w:szCs w:val="24"/>
        </w:rPr>
        <w:t xml:space="preserve"> számára, </w:t>
      </w:r>
    </w:p>
    <w:p w:rsidR="002A1AB8" w:rsidRPr="001764BA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764BA">
        <w:rPr>
          <w:sz w:val="24"/>
          <w:szCs w:val="24"/>
        </w:rPr>
        <w:t>kapcsolattartás</w:t>
      </w:r>
      <w:r w:rsidR="00347185" w:rsidRPr="001764BA">
        <w:rPr>
          <w:sz w:val="24"/>
          <w:szCs w:val="24"/>
        </w:rPr>
        <w:t xml:space="preserve"> klinikai vizsgálato</w:t>
      </w:r>
      <w:r w:rsidR="00DF1857">
        <w:rPr>
          <w:sz w:val="24"/>
          <w:szCs w:val="24"/>
        </w:rPr>
        <w:t>ka</w:t>
      </w:r>
      <w:r w:rsidR="00347185" w:rsidRPr="001764BA">
        <w:rPr>
          <w:sz w:val="24"/>
          <w:szCs w:val="24"/>
        </w:rPr>
        <w:t xml:space="preserve">t </w:t>
      </w:r>
      <w:r w:rsidR="007778FF">
        <w:rPr>
          <w:sz w:val="24"/>
          <w:szCs w:val="24"/>
        </w:rPr>
        <w:t>szervező</w:t>
      </w:r>
      <w:r w:rsidR="00347185" w:rsidRPr="001764BA">
        <w:rPr>
          <w:sz w:val="24"/>
          <w:szCs w:val="24"/>
        </w:rPr>
        <w:t xml:space="preserve"> </w:t>
      </w:r>
      <w:r w:rsidR="001764BA" w:rsidRPr="001764BA">
        <w:rPr>
          <w:sz w:val="24"/>
          <w:szCs w:val="24"/>
        </w:rPr>
        <w:t>(szponzorok, C</w:t>
      </w:r>
      <w:del w:id="23" w:author="Dr Stunya Edina" w:date="2015-10-28T20:01:00Z">
        <w:r w:rsidR="001764BA" w:rsidRPr="001764BA" w:rsidDel="008C031C">
          <w:rPr>
            <w:sz w:val="24"/>
            <w:szCs w:val="24"/>
          </w:rPr>
          <w:delText>V</w:delText>
        </w:r>
      </w:del>
      <w:r w:rsidR="001764BA" w:rsidRPr="001764BA">
        <w:rPr>
          <w:sz w:val="24"/>
          <w:szCs w:val="24"/>
        </w:rPr>
        <w:t>RO)</w:t>
      </w:r>
      <w:r w:rsidR="001764BA">
        <w:rPr>
          <w:sz w:val="24"/>
          <w:szCs w:val="24"/>
        </w:rPr>
        <w:t xml:space="preserve"> </w:t>
      </w:r>
      <w:r w:rsidR="001764BA" w:rsidRPr="001764BA">
        <w:rPr>
          <w:sz w:val="24"/>
          <w:szCs w:val="24"/>
        </w:rPr>
        <w:t>cégekkel,</w:t>
      </w:r>
    </w:p>
    <w:p w:rsidR="002A1AB8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F035E">
        <w:rPr>
          <w:sz w:val="24"/>
          <w:szCs w:val="24"/>
        </w:rPr>
        <w:t>betegszervezetekkel való kapcsolatfelvétel és együttműködés</w:t>
      </w:r>
      <w:r w:rsidR="00347185">
        <w:rPr>
          <w:sz w:val="24"/>
          <w:szCs w:val="24"/>
        </w:rPr>
        <w:t>,</w:t>
      </w:r>
    </w:p>
    <w:p w:rsidR="001764BA" w:rsidRPr="001764BA" w:rsidRDefault="00DF1857" w:rsidP="001764BA">
      <w:pPr>
        <w:pStyle w:val="Defaul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="001764BA" w:rsidRPr="001764BA">
        <w:rPr>
          <w:rFonts w:asciiTheme="majorHAnsi" w:hAnsiTheme="majorHAnsi"/>
        </w:rPr>
        <w:t>tudásmenedzselés új megoldásainak kialakítása a gyermekgyógyászati klinikai vizsgálatok terén,</w:t>
      </w:r>
    </w:p>
    <w:p w:rsidR="001764BA" w:rsidRPr="001764BA" w:rsidRDefault="00DF1857" w:rsidP="001764BA">
      <w:pPr>
        <w:pStyle w:val="Defaul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="001764BA" w:rsidRPr="001764BA">
        <w:rPr>
          <w:rFonts w:asciiTheme="majorHAnsi" w:hAnsiTheme="majorHAnsi"/>
        </w:rPr>
        <w:t>beteggel való kommunikáció jó gyakorlati tárának kialakítása (pl. rajzos betegtájékoztató készítése a vizsgálat menetéről),</w:t>
      </w:r>
    </w:p>
    <w:p w:rsidR="001764BA" w:rsidRPr="001764BA" w:rsidRDefault="001764BA" w:rsidP="001764BA">
      <w:pPr>
        <w:pStyle w:val="Default"/>
        <w:numPr>
          <w:ilvl w:val="0"/>
          <w:numId w:val="10"/>
        </w:numPr>
        <w:jc w:val="both"/>
        <w:rPr>
          <w:rFonts w:asciiTheme="majorHAnsi" w:hAnsiTheme="majorHAnsi"/>
        </w:rPr>
      </w:pPr>
      <w:r w:rsidRPr="001764BA">
        <w:rPr>
          <w:rFonts w:asciiTheme="majorHAnsi" w:hAnsiTheme="majorHAnsi"/>
        </w:rPr>
        <w:t>a hálózati működés jó gyakorlati tárának kialakítása,</w:t>
      </w:r>
    </w:p>
    <w:p w:rsidR="001764BA" w:rsidRPr="006F035E" w:rsidRDefault="001764BA" w:rsidP="001764BA">
      <w:pPr>
        <w:pStyle w:val="Default"/>
        <w:numPr>
          <w:ilvl w:val="0"/>
          <w:numId w:val="10"/>
        </w:numPr>
        <w:jc w:val="both"/>
      </w:pPr>
      <w:r w:rsidRPr="00DF1857">
        <w:rPr>
          <w:rFonts w:asciiTheme="majorHAnsi" w:hAnsiTheme="majorHAnsi"/>
        </w:rPr>
        <w:t>a klinikai vizsgálato</w:t>
      </w:r>
      <w:r w:rsidR="00DF1857" w:rsidRPr="00DF1857">
        <w:rPr>
          <w:rFonts w:asciiTheme="majorHAnsi" w:hAnsiTheme="majorHAnsi"/>
        </w:rPr>
        <w:t>ka</w:t>
      </w:r>
      <w:r w:rsidRPr="00DF1857">
        <w:rPr>
          <w:rFonts w:asciiTheme="majorHAnsi" w:hAnsiTheme="majorHAnsi"/>
        </w:rPr>
        <w:t xml:space="preserve">t </w:t>
      </w:r>
      <w:r w:rsidR="00DF1857" w:rsidRPr="00DF1857">
        <w:rPr>
          <w:rFonts w:asciiTheme="majorHAnsi" w:hAnsiTheme="majorHAnsi"/>
        </w:rPr>
        <w:t>kezdeményező</w:t>
      </w:r>
      <w:r w:rsidR="00DF1857">
        <w:rPr>
          <w:rFonts w:asciiTheme="majorHAnsi" w:hAnsiTheme="majorHAnsi"/>
        </w:rPr>
        <w:t>k</w:t>
      </w:r>
      <w:r w:rsidRPr="00DF1857">
        <w:rPr>
          <w:rFonts w:asciiTheme="majorHAnsi" w:hAnsiTheme="majorHAnsi"/>
        </w:rPr>
        <w:t xml:space="preserve"> </w:t>
      </w:r>
      <w:r w:rsidR="00DF1857" w:rsidRPr="00DF1857">
        <w:rPr>
          <w:rFonts w:asciiTheme="majorHAnsi" w:hAnsiTheme="majorHAnsi"/>
        </w:rPr>
        <w:t>felé a</w:t>
      </w:r>
      <w:r w:rsidRPr="00DF1857">
        <w:rPr>
          <w:rFonts w:asciiTheme="majorHAnsi" w:hAnsiTheme="majorHAnsi"/>
        </w:rPr>
        <w:t xml:space="preserve"> közvetítői feladatok új metodikáinak kidolgozása és realizálása</w:t>
      </w:r>
      <w:r>
        <w:rPr>
          <w:rFonts w:asciiTheme="minorHAnsi" w:hAnsiTheme="minorHAnsi"/>
        </w:rPr>
        <w:t>,</w:t>
      </w:r>
    </w:p>
    <w:p w:rsidR="001764BA" w:rsidRPr="006F035E" w:rsidRDefault="00DF1857" w:rsidP="001764BA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MGYT-vel</w:t>
      </w:r>
      <w:proofErr w:type="spellEnd"/>
      <w:r>
        <w:rPr>
          <w:sz w:val="24"/>
          <w:szCs w:val="24"/>
        </w:rPr>
        <w:t>, a klinikai vizsgálatokban szerepet játszó engedélyező, vagy</w:t>
      </w:r>
      <w:r w:rsidR="001764BA" w:rsidRPr="006F03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szakhatóságokkal, egyéb </w:t>
      </w:r>
      <w:r w:rsidR="001764BA" w:rsidRPr="006F035E">
        <w:rPr>
          <w:sz w:val="24"/>
          <w:szCs w:val="24"/>
        </w:rPr>
        <w:t>szakmai szervezetekkel való kapcsolattartás</w:t>
      </w:r>
      <w:r w:rsidR="001764BA">
        <w:rPr>
          <w:sz w:val="24"/>
          <w:szCs w:val="24"/>
        </w:rPr>
        <w:t>,</w:t>
      </w:r>
    </w:p>
    <w:p w:rsidR="001764BA" w:rsidRPr="006F035E" w:rsidRDefault="001764BA" w:rsidP="001764BA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más magyarországi klinikai vizsgálati hálózatokkal</w:t>
      </w:r>
      <w:r w:rsidRPr="005F347A">
        <w:rPr>
          <w:sz w:val="24"/>
          <w:szCs w:val="24"/>
        </w:rPr>
        <w:t xml:space="preserve"> </w:t>
      </w:r>
      <w:r w:rsidRPr="006F035E">
        <w:rPr>
          <w:sz w:val="24"/>
          <w:szCs w:val="24"/>
        </w:rPr>
        <w:t xml:space="preserve">való </w:t>
      </w:r>
      <w:r w:rsidR="00DF1857" w:rsidRPr="006F035E">
        <w:rPr>
          <w:sz w:val="24"/>
          <w:szCs w:val="24"/>
        </w:rPr>
        <w:t>kapcsolat felvétel</w:t>
      </w:r>
      <w:r w:rsidR="00DF1857">
        <w:rPr>
          <w:sz w:val="24"/>
          <w:szCs w:val="24"/>
        </w:rPr>
        <w:t>e</w:t>
      </w:r>
      <w:r w:rsidR="00DF1857" w:rsidRPr="006F035E">
        <w:rPr>
          <w:sz w:val="24"/>
          <w:szCs w:val="24"/>
        </w:rPr>
        <w:t xml:space="preserve"> </w:t>
      </w:r>
      <w:r w:rsidR="00DF1857">
        <w:rPr>
          <w:sz w:val="24"/>
          <w:szCs w:val="24"/>
        </w:rPr>
        <w:t xml:space="preserve">és </w:t>
      </w:r>
      <w:r w:rsidRPr="006F035E">
        <w:rPr>
          <w:sz w:val="24"/>
          <w:szCs w:val="24"/>
        </w:rPr>
        <w:t>kapcsolattartás</w:t>
      </w:r>
      <w:r>
        <w:rPr>
          <w:sz w:val="24"/>
          <w:szCs w:val="24"/>
        </w:rPr>
        <w:t>,</w:t>
      </w:r>
    </w:p>
    <w:p w:rsidR="001764BA" w:rsidRPr="006F035E" w:rsidRDefault="001764BA" w:rsidP="001764BA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F035E">
        <w:rPr>
          <w:sz w:val="24"/>
          <w:szCs w:val="24"/>
        </w:rPr>
        <w:t>nemzetközi gyermekgyógyászati klinikai vizsgálati hálózatokkal való kapcsolat felvétel</w:t>
      </w:r>
      <w:r w:rsidR="00DF1857">
        <w:rPr>
          <w:sz w:val="24"/>
          <w:szCs w:val="24"/>
        </w:rPr>
        <w:t>e</w:t>
      </w:r>
      <w:r w:rsidRPr="006F035E">
        <w:rPr>
          <w:sz w:val="24"/>
          <w:szCs w:val="24"/>
        </w:rPr>
        <w:t xml:space="preserve"> és kapcsolattartás</w:t>
      </w:r>
      <w:r>
        <w:rPr>
          <w:sz w:val="24"/>
          <w:szCs w:val="24"/>
        </w:rPr>
        <w:t>,</w:t>
      </w:r>
    </w:p>
    <w:p w:rsidR="001764BA" w:rsidRPr="006F035E" w:rsidRDefault="00DF1857" w:rsidP="001764BA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tevékenységet érintő, működést segítő </w:t>
      </w:r>
      <w:r w:rsidR="001764BA" w:rsidRPr="006F035E">
        <w:rPr>
          <w:sz w:val="24"/>
          <w:szCs w:val="24"/>
        </w:rPr>
        <w:t>pályázati források felkutatása.</w:t>
      </w:r>
    </w:p>
    <w:p w:rsidR="001764BA" w:rsidRDefault="001764BA" w:rsidP="001764BA">
      <w:pPr>
        <w:spacing w:after="0" w:line="240" w:lineRule="auto"/>
        <w:rPr>
          <w:sz w:val="24"/>
          <w:szCs w:val="24"/>
        </w:rPr>
      </w:pPr>
    </w:p>
    <w:p w:rsidR="001764BA" w:rsidRPr="001764BA" w:rsidRDefault="001764BA" w:rsidP="001764BA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A Hálózat </w:t>
      </w:r>
      <w:r w:rsidR="00DF1857">
        <w:rPr>
          <w:i/>
          <w:sz w:val="24"/>
          <w:szCs w:val="24"/>
        </w:rPr>
        <w:t>feladataihoz kapcsolódóan az alábbi szolgáltatásokat nyújtja</w:t>
      </w:r>
      <w:r>
        <w:rPr>
          <w:i/>
          <w:sz w:val="24"/>
          <w:szCs w:val="24"/>
        </w:rPr>
        <w:t xml:space="preserve"> a tagjai részére:</w:t>
      </w:r>
    </w:p>
    <w:p w:rsidR="002A1AB8" w:rsidRPr="008F0C33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  <w:u w:val="single"/>
        </w:rPr>
      </w:pPr>
      <w:r w:rsidRPr="00F47EF8">
        <w:rPr>
          <w:sz w:val="24"/>
          <w:szCs w:val="24"/>
          <w:rPrChange w:id="24" w:author="Dr Stunya Edina" w:date="2015-10-28T21:07:00Z">
            <w:rPr>
              <w:sz w:val="24"/>
              <w:szCs w:val="24"/>
              <w:u w:val="single"/>
            </w:rPr>
          </w:rPrChange>
        </w:rPr>
        <w:t>vizsgálat hálózaton belüli önálló indítása (pl. epidemiológiai)</w:t>
      </w:r>
      <w:r w:rsidR="00347185" w:rsidRPr="008F0C33">
        <w:rPr>
          <w:sz w:val="24"/>
          <w:szCs w:val="24"/>
          <w:u w:val="single"/>
        </w:rPr>
        <w:t xml:space="preserve"> </w:t>
      </w:r>
      <w:del w:id="25" w:author="Dr Stunya Edina" w:date="2015-10-28T20:01:00Z">
        <w:r w:rsidR="00347185" w:rsidRPr="008F0C33" w:rsidDel="008C031C">
          <w:rPr>
            <w:sz w:val="24"/>
            <w:szCs w:val="24"/>
            <w:u w:val="single"/>
          </w:rPr>
          <w:delText>???</w:delText>
        </w:r>
        <w:r w:rsidR="00DF1857" w:rsidRPr="008F0C33" w:rsidDel="008C031C">
          <w:rPr>
            <w:sz w:val="24"/>
            <w:szCs w:val="24"/>
            <w:u w:val="single"/>
          </w:rPr>
          <w:delText xml:space="preserve"> </w:delText>
        </w:r>
      </w:del>
    </w:p>
    <w:p w:rsidR="001764BA" w:rsidRPr="006F035E" w:rsidRDefault="001764BA" w:rsidP="001764BA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764BA">
        <w:rPr>
          <w:sz w:val="24"/>
          <w:szCs w:val="24"/>
        </w:rPr>
        <w:t>klinikai vizsgálatok</w:t>
      </w:r>
      <w:r w:rsidR="00DF1857">
        <w:rPr>
          <w:sz w:val="24"/>
          <w:szCs w:val="24"/>
        </w:rPr>
        <w:t>hoz megvalósíthatósági tanulmányo</w:t>
      </w:r>
      <w:r w:rsidRPr="001764BA">
        <w:rPr>
          <w:sz w:val="24"/>
          <w:szCs w:val="24"/>
        </w:rPr>
        <w:t xml:space="preserve">k </w:t>
      </w:r>
      <w:r w:rsidR="00DF1857">
        <w:rPr>
          <w:sz w:val="24"/>
          <w:szCs w:val="24"/>
        </w:rPr>
        <w:t xml:space="preserve">elkészítése, </w:t>
      </w:r>
      <w:r w:rsidRPr="006F035E">
        <w:rPr>
          <w:sz w:val="24"/>
          <w:szCs w:val="24"/>
        </w:rPr>
        <w:t xml:space="preserve">(szponzorok és </w:t>
      </w:r>
      <w:proofErr w:type="spellStart"/>
      <w:r w:rsidRPr="006F035E">
        <w:rPr>
          <w:sz w:val="24"/>
          <w:szCs w:val="24"/>
        </w:rPr>
        <w:t>CRO-k</w:t>
      </w:r>
      <w:proofErr w:type="spellEnd"/>
      <w:r w:rsidRPr="006F035E">
        <w:rPr>
          <w:sz w:val="24"/>
          <w:szCs w:val="24"/>
        </w:rPr>
        <w:t xml:space="preserve"> részére térítés ellenében)</w:t>
      </w:r>
      <w:r>
        <w:rPr>
          <w:sz w:val="24"/>
          <w:szCs w:val="24"/>
        </w:rPr>
        <w:t>,</w:t>
      </w:r>
    </w:p>
    <w:p w:rsidR="002A1AB8" w:rsidRPr="006F035E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F035E">
        <w:rPr>
          <w:sz w:val="24"/>
          <w:szCs w:val="24"/>
        </w:rPr>
        <w:t>külső megbízás esetén klinikai vizsgálati terv, megvalósíthatósági tanulmány, betegtájékoztató készítése, vizsgálói értekezlet szervezése (térítés ellenében)</w:t>
      </w:r>
      <w:r w:rsidR="001764BA">
        <w:rPr>
          <w:sz w:val="24"/>
          <w:szCs w:val="24"/>
        </w:rPr>
        <w:t>,</w:t>
      </w:r>
    </w:p>
    <w:p w:rsidR="002A1AB8" w:rsidRPr="006F035E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F035E">
        <w:rPr>
          <w:sz w:val="24"/>
          <w:szCs w:val="24"/>
        </w:rPr>
        <w:t>adott klinikai vizsgálatban igény esetén közös forrásdokumentum vázlat készítése (térítés ellenében)</w:t>
      </w:r>
    </w:p>
    <w:p w:rsidR="002A1AB8" w:rsidRPr="006F035E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F035E">
        <w:rPr>
          <w:sz w:val="24"/>
          <w:szCs w:val="24"/>
        </w:rPr>
        <w:t>vizs</w:t>
      </w:r>
      <w:r w:rsidR="00AE68D7">
        <w:rPr>
          <w:sz w:val="24"/>
          <w:szCs w:val="24"/>
        </w:rPr>
        <w:t>gálati személyzet helyettesítésének megszervezés</w:t>
      </w:r>
      <w:r w:rsidRPr="006F035E">
        <w:rPr>
          <w:sz w:val="24"/>
          <w:szCs w:val="24"/>
        </w:rPr>
        <w:t>e (térítés ellenében)</w:t>
      </w:r>
    </w:p>
    <w:p w:rsidR="002A1AB8" w:rsidRPr="006F035E" w:rsidRDefault="00AE68D7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klinikai vizsgálati szerződés tervezeténe</w:t>
      </w:r>
      <w:r w:rsidR="002A1AB8" w:rsidRPr="006F035E">
        <w:rPr>
          <w:sz w:val="24"/>
          <w:szCs w:val="24"/>
        </w:rPr>
        <w:t xml:space="preserve">k </w:t>
      </w:r>
      <w:r>
        <w:rPr>
          <w:sz w:val="24"/>
          <w:szCs w:val="24"/>
        </w:rPr>
        <w:t>jogi felülvizsgálata, véleményezése,</w:t>
      </w:r>
      <w:r w:rsidR="002A1AB8" w:rsidRPr="006F035E">
        <w:rPr>
          <w:sz w:val="24"/>
          <w:szCs w:val="24"/>
        </w:rPr>
        <w:t xml:space="preserve"> </w:t>
      </w:r>
      <w:r>
        <w:rPr>
          <w:sz w:val="24"/>
          <w:szCs w:val="24"/>
        </w:rPr>
        <w:t>jogi tanácsadás</w:t>
      </w:r>
      <w:r w:rsidRPr="006F03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egészségügyi </w:t>
      </w:r>
      <w:r w:rsidR="002A1AB8" w:rsidRPr="006F035E">
        <w:rPr>
          <w:sz w:val="24"/>
          <w:szCs w:val="24"/>
        </w:rPr>
        <w:t xml:space="preserve">szakjogász </w:t>
      </w:r>
      <w:r>
        <w:rPr>
          <w:sz w:val="24"/>
          <w:szCs w:val="24"/>
        </w:rPr>
        <w:t>közreműködésével</w:t>
      </w:r>
      <w:r w:rsidR="002A1AB8" w:rsidRPr="006F035E">
        <w:rPr>
          <w:sz w:val="24"/>
          <w:szCs w:val="24"/>
        </w:rPr>
        <w:t xml:space="preserve"> (dr. Dobra Zita térítés ellenében) </w:t>
      </w:r>
    </w:p>
    <w:p w:rsidR="002A1AB8" w:rsidRPr="006F035E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F035E">
        <w:rPr>
          <w:sz w:val="24"/>
          <w:szCs w:val="24"/>
        </w:rPr>
        <w:t>a vizsgálóhelyeken dolgozók megfelelő képzéséről, kong</w:t>
      </w:r>
      <w:r w:rsidR="001764BA">
        <w:rPr>
          <w:sz w:val="24"/>
          <w:szCs w:val="24"/>
        </w:rPr>
        <w:t>resszusokról történő értesítése</w:t>
      </w:r>
      <w:r w:rsidR="00347185">
        <w:rPr>
          <w:sz w:val="24"/>
          <w:szCs w:val="24"/>
        </w:rPr>
        <w:t>,</w:t>
      </w:r>
    </w:p>
    <w:p w:rsidR="002A1AB8" w:rsidRPr="006F035E" w:rsidRDefault="002A1AB8" w:rsidP="002A1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klinikai vizsgálati szakemberek képzése, </w:t>
      </w:r>
      <w:r w:rsidRPr="006F035E">
        <w:rPr>
          <w:sz w:val="24"/>
          <w:szCs w:val="24"/>
        </w:rPr>
        <w:t>továbbképzése</w:t>
      </w:r>
      <w:r>
        <w:rPr>
          <w:sz w:val="24"/>
          <w:szCs w:val="24"/>
        </w:rPr>
        <w:t xml:space="preserve">, tapasztalatcserék </w:t>
      </w:r>
      <w:r w:rsidRPr="006F035E">
        <w:rPr>
          <w:sz w:val="24"/>
          <w:szCs w:val="24"/>
        </w:rPr>
        <w:t>szervezése</w:t>
      </w:r>
      <w:r w:rsidR="001764BA">
        <w:rPr>
          <w:sz w:val="24"/>
          <w:szCs w:val="24"/>
        </w:rPr>
        <w:t>.</w:t>
      </w:r>
    </w:p>
    <w:p w:rsidR="002A1AB8" w:rsidRPr="006F035E" w:rsidRDefault="002A1AB8" w:rsidP="002A1AB8">
      <w:pPr>
        <w:spacing w:after="0" w:line="240" w:lineRule="auto"/>
        <w:rPr>
          <w:sz w:val="24"/>
          <w:szCs w:val="24"/>
        </w:rPr>
      </w:pPr>
    </w:p>
    <w:p w:rsidR="002A1AB8" w:rsidRPr="006F035E" w:rsidRDefault="002A1AB8" w:rsidP="002A1AB8">
      <w:pPr>
        <w:spacing w:after="0" w:line="240" w:lineRule="auto"/>
        <w:rPr>
          <w:b/>
          <w:sz w:val="24"/>
          <w:szCs w:val="24"/>
        </w:rPr>
      </w:pPr>
      <w:r w:rsidRPr="006F035E">
        <w:rPr>
          <w:b/>
          <w:sz w:val="24"/>
          <w:szCs w:val="24"/>
        </w:rPr>
        <w:t>Nem feladata a hálózatnak:</w:t>
      </w:r>
    </w:p>
    <w:p w:rsidR="002A1AB8" w:rsidRPr="006F035E" w:rsidRDefault="002A1AB8" w:rsidP="00E205F9">
      <w:pPr>
        <w:numPr>
          <w:ilvl w:val="0"/>
          <w:numId w:val="14"/>
        </w:numPr>
        <w:spacing w:after="0" w:line="240" w:lineRule="auto"/>
        <w:jc w:val="left"/>
        <w:rPr>
          <w:sz w:val="24"/>
          <w:szCs w:val="24"/>
        </w:rPr>
      </w:pPr>
      <w:r w:rsidRPr="006F035E">
        <w:rPr>
          <w:sz w:val="24"/>
          <w:szCs w:val="24"/>
        </w:rPr>
        <w:t>klinikai vizsgálatok elosztása</w:t>
      </w:r>
    </w:p>
    <w:p w:rsidR="00E205F9" w:rsidRDefault="002A1AB8" w:rsidP="00E205F9">
      <w:pPr>
        <w:numPr>
          <w:ilvl w:val="0"/>
          <w:numId w:val="14"/>
        </w:numPr>
        <w:spacing w:after="0" w:line="240" w:lineRule="auto"/>
        <w:jc w:val="left"/>
        <w:rPr>
          <w:sz w:val="24"/>
          <w:szCs w:val="24"/>
        </w:rPr>
      </w:pPr>
      <w:r w:rsidRPr="006F035E">
        <w:rPr>
          <w:sz w:val="24"/>
          <w:szCs w:val="24"/>
        </w:rPr>
        <w:t>szerződéskötés</w:t>
      </w:r>
      <w:r w:rsidR="00347185">
        <w:rPr>
          <w:sz w:val="24"/>
          <w:szCs w:val="24"/>
        </w:rPr>
        <w:t xml:space="preserve"> a</w:t>
      </w:r>
      <w:r w:rsidRPr="006F035E">
        <w:rPr>
          <w:sz w:val="24"/>
          <w:szCs w:val="24"/>
        </w:rPr>
        <w:t xml:space="preserve"> vizsgáló helyekkel.</w:t>
      </w:r>
    </w:p>
    <w:p w:rsidR="00E205F9" w:rsidRDefault="00E205F9" w:rsidP="00E205F9">
      <w:pPr>
        <w:spacing w:after="0" w:line="240" w:lineRule="auto"/>
        <w:jc w:val="left"/>
        <w:rPr>
          <w:sz w:val="24"/>
          <w:szCs w:val="24"/>
        </w:rPr>
      </w:pPr>
    </w:p>
    <w:p w:rsidR="00C25A6D" w:rsidRPr="00E205F9" w:rsidRDefault="00C25A6D" w:rsidP="00E205F9">
      <w:pPr>
        <w:spacing w:after="0" w:line="240" w:lineRule="auto"/>
        <w:jc w:val="left"/>
        <w:rPr>
          <w:sz w:val="24"/>
          <w:szCs w:val="24"/>
        </w:rPr>
      </w:pPr>
    </w:p>
    <w:p w:rsidR="00C25A6D" w:rsidRDefault="00C25A6D" w:rsidP="001764BA">
      <w:pPr>
        <w:numPr>
          <w:ilvl w:val="0"/>
          <w:numId w:val="7"/>
        </w:numPr>
        <w:rPr>
          <w:b/>
        </w:rPr>
      </w:pPr>
      <w:r w:rsidRPr="004864CB">
        <w:rPr>
          <w:b/>
        </w:rPr>
        <w:t>A</w:t>
      </w:r>
      <w:r w:rsidR="009051CB" w:rsidRPr="004864CB">
        <w:rPr>
          <w:b/>
        </w:rPr>
        <w:t xml:space="preserve"> HÁLÓZAT </w:t>
      </w:r>
      <w:r w:rsidR="004D0960" w:rsidRPr="004864CB">
        <w:rPr>
          <w:b/>
        </w:rPr>
        <w:t xml:space="preserve">LÉTREHOZÁSA </w:t>
      </w:r>
      <w:proofErr w:type="gramStart"/>
      <w:r w:rsidR="00B9199E" w:rsidRPr="004864CB">
        <w:rPr>
          <w:b/>
        </w:rPr>
        <w:t>A</w:t>
      </w:r>
      <w:proofErr w:type="gramEnd"/>
      <w:r w:rsidR="004864CB" w:rsidRPr="004864CB">
        <w:rPr>
          <w:b/>
        </w:rPr>
        <w:t xml:space="preserve"> </w:t>
      </w:r>
      <w:del w:id="26" w:author="Dr Stunya Edina" w:date="2015-10-28T20:01:00Z">
        <w:r w:rsidR="00E205F9" w:rsidRPr="004864CB" w:rsidDel="008C031C">
          <w:rPr>
            <w:b/>
          </w:rPr>
          <w:delText>(</w:delText>
        </w:r>
      </w:del>
      <w:r w:rsidR="00E205F9" w:rsidRPr="004864CB">
        <w:rPr>
          <w:b/>
        </w:rPr>
        <w:t>HGYE</w:t>
      </w:r>
      <w:del w:id="27" w:author="Dr Stunya Edina" w:date="2015-10-28T20:01:00Z">
        <w:r w:rsidR="00E205F9" w:rsidRPr="004864CB" w:rsidDel="008C031C">
          <w:rPr>
            <w:b/>
          </w:rPr>
          <w:delText>)</w:delText>
        </w:r>
      </w:del>
      <w:r w:rsidR="00E205F9" w:rsidRPr="004864CB">
        <w:rPr>
          <w:b/>
        </w:rPr>
        <w:t xml:space="preserve"> </w:t>
      </w:r>
      <w:r w:rsidR="00B9199E" w:rsidRPr="004864CB">
        <w:rPr>
          <w:b/>
        </w:rPr>
        <w:t xml:space="preserve">KERETÉN BELÜL - </w:t>
      </w:r>
      <w:r w:rsidRPr="004864CB">
        <w:rPr>
          <w:b/>
        </w:rPr>
        <w:t>ÖNÁLLÓ SZE</w:t>
      </w:r>
      <w:r w:rsidR="00B9199E" w:rsidRPr="004864CB">
        <w:rPr>
          <w:b/>
        </w:rPr>
        <w:t>RVEZETI EGYSÉGKÉNT</w:t>
      </w:r>
      <w:r w:rsidRPr="004864CB">
        <w:rPr>
          <w:b/>
        </w:rPr>
        <w:t>:</w:t>
      </w:r>
    </w:p>
    <w:p w:rsidR="001764BA" w:rsidRPr="004864CB" w:rsidRDefault="001764BA" w:rsidP="001764BA">
      <w:pPr>
        <w:ind w:left="1080"/>
        <w:rPr>
          <w:b/>
        </w:rPr>
      </w:pPr>
    </w:p>
    <w:p w:rsidR="00B9199E" w:rsidRDefault="009051CB" w:rsidP="00E205F9">
      <w:pPr>
        <w:numPr>
          <w:ilvl w:val="0"/>
          <w:numId w:val="16"/>
        </w:numPr>
      </w:pPr>
      <w:r>
        <w:t xml:space="preserve">A HGYE Alapszabálya jelenleg </w:t>
      </w:r>
      <w:r w:rsidRPr="009051CB">
        <w:rPr>
          <w:i/>
        </w:rPr>
        <w:t>bizottságok</w:t>
      </w:r>
      <w:r>
        <w:t xml:space="preserve"> (ellenőrző bizottság, orvos-szakmai bizottság, operatív bizottság), illetőleg</w:t>
      </w:r>
      <w:r w:rsidRPr="009051CB">
        <w:t xml:space="preserve"> </w:t>
      </w:r>
      <w:r w:rsidRPr="009051CB">
        <w:rPr>
          <w:i/>
        </w:rPr>
        <w:t>testületek</w:t>
      </w:r>
      <w:r>
        <w:t xml:space="preserve"> (megyei összekötők testülete, Tanácsadó testület) működését rögzíti, mint </w:t>
      </w:r>
      <w:r w:rsidR="00B9199E">
        <w:t xml:space="preserve">amelyek </w:t>
      </w:r>
      <w:r>
        <w:t>az egyesület szervezeti egységei.</w:t>
      </w:r>
    </w:p>
    <w:p w:rsidR="00B9199E" w:rsidRDefault="00B9199E" w:rsidP="00CD1567">
      <w:pPr>
        <w:numPr>
          <w:ilvl w:val="0"/>
          <w:numId w:val="17"/>
        </w:numPr>
      </w:pPr>
      <w:r>
        <w:t>Egyik lehetőség a</w:t>
      </w:r>
      <w:r w:rsidR="00AE68D7">
        <w:t>z alapszabály adta lehetőségek szerint a</w:t>
      </w:r>
      <w:r w:rsidRPr="00B9199E">
        <w:t xml:space="preserve"> </w:t>
      </w:r>
      <w:r>
        <w:t xml:space="preserve">Magyar Házi Gyermekorvosok Klinikai Vizsgálati Hálózatát működtető </w:t>
      </w:r>
      <w:r w:rsidRPr="00AE68D7">
        <w:rPr>
          <w:b/>
        </w:rPr>
        <w:t>Bizottság létrehozása</w:t>
      </w:r>
      <w:r>
        <w:t xml:space="preserve">. </w:t>
      </w:r>
    </w:p>
    <w:p w:rsidR="00B9199E" w:rsidRDefault="00B9199E" w:rsidP="00CD1567">
      <w:pPr>
        <w:numPr>
          <w:ilvl w:val="1"/>
          <w:numId w:val="17"/>
        </w:numPr>
      </w:pPr>
      <w:r>
        <w:t>Elnevezése: Klinikai Vizsgálati Bizottság</w:t>
      </w:r>
    </w:p>
    <w:p w:rsidR="00B9199E" w:rsidRDefault="00B9199E" w:rsidP="00CD1567">
      <w:pPr>
        <w:numPr>
          <w:ilvl w:val="1"/>
          <w:numId w:val="17"/>
        </w:numPr>
      </w:pPr>
      <w:r>
        <w:t>Jogállása: a HGYE –n belül önálló jogi személyiséggel bíró szervezeti egység.</w:t>
      </w:r>
    </w:p>
    <w:p w:rsidR="001764BA" w:rsidRDefault="00B9199E" w:rsidP="001764BA">
      <w:pPr>
        <w:numPr>
          <w:ilvl w:val="1"/>
          <w:numId w:val="17"/>
        </w:numPr>
      </w:pPr>
      <w:r>
        <w:t>Alap feladata: Magyar Házi Gyermekorvosok Klinikai Vizsgálati Hálózatának megszervezése, működtetése.</w:t>
      </w:r>
    </w:p>
    <w:p w:rsidR="00B9199E" w:rsidRDefault="00B9199E" w:rsidP="00CD1567">
      <w:pPr>
        <w:numPr>
          <w:ilvl w:val="0"/>
          <w:numId w:val="17"/>
        </w:numPr>
      </w:pPr>
      <w:r>
        <w:t xml:space="preserve">A másik lehetőség a </w:t>
      </w:r>
      <w:proofErr w:type="spellStart"/>
      <w:r>
        <w:t>HGYE-n</w:t>
      </w:r>
      <w:proofErr w:type="spellEnd"/>
      <w:r>
        <w:t xml:space="preserve"> belül önálló – </w:t>
      </w:r>
      <w:r w:rsidRPr="00AE68D7">
        <w:rPr>
          <w:b/>
        </w:rPr>
        <w:t>új</w:t>
      </w:r>
      <w:r>
        <w:t xml:space="preserve"> típusú</w:t>
      </w:r>
      <w:r w:rsidR="001764BA">
        <w:t>, azaz nem a meglévő szervezeti rendszerben elhelyezett</w:t>
      </w:r>
      <w:r>
        <w:t xml:space="preserve"> - </w:t>
      </w:r>
      <w:r w:rsidRPr="00AE68D7">
        <w:rPr>
          <w:b/>
        </w:rPr>
        <w:t>szervezeti egység</w:t>
      </w:r>
      <w:r>
        <w:t xml:space="preserve"> létrehozása, melynek</w:t>
      </w:r>
      <w:r w:rsidR="00CD1567">
        <w:t>:</w:t>
      </w:r>
    </w:p>
    <w:p w:rsidR="00B9199E" w:rsidRDefault="00B9199E" w:rsidP="00CD1567">
      <w:pPr>
        <w:numPr>
          <w:ilvl w:val="1"/>
          <w:numId w:val="17"/>
        </w:numPr>
      </w:pPr>
      <w:r>
        <w:t>Elnevezése:</w:t>
      </w:r>
      <w:r w:rsidRPr="00B9199E">
        <w:t xml:space="preserve"> </w:t>
      </w:r>
      <w:r>
        <w:t>Magyar Házi Gyermekorvosok Klinikai Vizsgálati Hálózata.</w:t>
      </w:r>
    </w:p>
    <w:p w:rsidR="00B9199E" w:rsidRDefault="00B9199E" w:rsidP="00CD1567">
      <w:pPr>
        <w:numPr>
          <w:ilvl w:val="1"/>
          <w:numId w:val="17"/>
        </w:numPr>
      </w:pPr>
      <w:r>
        <w:t xml:space="preserve">Jogállása: a HGYE –n belül önálló jogi személyiséggel bíró szervezeti egység. </w:t>
      </w:r>
    </w:p>
    <w:p w:rsidR="00AE68D7" w:rsidRDefault="00817C3E" w:rsidP="008F0C33">
      <w:pPr>
        <w:ind w:left="360"/>
      </w:pPr>
      <w:r>
        <w:t>E</w:t>
      </w:r>
      <w:r w:rsidR="00236F09">
        <w:t>z utóbbi</w:t>
      </w:r>
      <w:r w:rsidR="00AE68D7">
        <w:t xml:space="preserve"> </w:t>
      </w:r>
      <w:r w:rsidR="00B9199E">
        <w:t xml:space="preserve">esetben az elnevezés különbözősége is alátámasztja a </w:t>
      </w:r>
      <w:r w:rsidR="00AE68D7">
        <w:t xml:space="preserve">szervezet </w:t>
      </w:r>
      <w:r w:rsidR="00B9199E">
        <w:t xml:space="preserve">többi, meglévő szervezeti egységtől </w:t>
      </w:r>
      <w:r w:rsidR="001764BA">
        <w:t>meg</w:t>
      </w:r>
      <w:r w:rsidR="00B9199E">
        <w:t>különböz</w:t>
      </w:r>
      <w:r w:rsidR="001764BA">
        <w:t>tet</w:t>
      </w:r>
      <w:r w:rsidR="00B9199E">
        <w:t>ő, fajsúlyosabb jogállás</w:t>
      </w:r>
      <w:r w:rsidR="00AE68D7">
        <w:t>á</w:t>
      </w:r>
      <w:r w:rsidR="00B9199E">
        <w:t>t.</w:t>
      </w:r>
    </w:p>
    <w:p w:rsidR="008F0C33" w:rsidRDefault="008F0C33" w:rsidP="008F0C33">
      <w:pPr>
        <w:ind w:left="360"/>
      </w:pPr>
    </w:p>
    <w:p w:rsidR="00B9199E" w:rsidRDefault="00CD1567" w:rsidP="00CD1567">
      <w:pPr>
        <w:numPr>
          <w:ilvl w:val="0"/>
          <w:numId w:val="16"/>
        </w:numPr>
      </w:pPr>
      <w:r>
        <w:t>A szervezet létrehozása a</w:t>
      </w:r>
      <w:del w:id="28" w:author="Dr Stunya Edina" w:date="2015-10-28T20:01:00Z">
        <w:r w:rsidDel="008C031C">
          <w:delText>z</w:delText>
        </w:r>
      </w:del>
      <w:ins w:id="29" w:author="Dr Stunya Edina" w:date="2015-10-28T20:01:00Z">
        <w:r w:rsidR="008C031C">
          <w:t xml:space="preserve"> HGYE</w:t>
        </w:r>
      </w:ins>
      <w:r>
        <w:t xml:space="preserve"> </w:t>
      </w:r>
      <w:proofErr w:type="gramStart"/>
      <w:r w:rsidRPr="00CD1567">
        <w:rPr>
          <w:i/>
        </w:rPr>
        <w:t>Alapszabály</w:t>
      </w:r>
      <w:ins w:id="30" w:author="Dr Stunya Edina" w:date="2015-10-28T20:02:00Z">
        <w:r w:rsidR="008C031C">
          <w:rPr>
            <w:i/>
          </w:rPr>
          <w:t xml:space="preserve">ának </w:t>
        </w:r>
      </w:ins>
      <w:r w:rsidRPr="00CD1567">
        <w:rPr>
          <w:i/>
        </w:rPr>
        <w:t xml:space="preserve"> módosításával</w:t>
      </w:r>
      <w:proofErr w:type="gramEnd"/>
      <w:r>
        <w:t xml:space="preserve"> va</w:t>
      </w:r>
      <w:r w:rsidR="00AE68D7">
        <w:t>lósít</w:t>
      </w:r>
      <w:r>
        <w:t>hat</w:t>
      </w:r>
      <w:r w:rsidR="00AE68D7">
        <w:t>ó</w:t>
      </w:r>
      <w:r>
        <w:t xml:space="preserve"> meg.</w:t>
      </w:r>
    </w:p>
    <w:p w:rsidR="00CD1567" w:rsidRDefault="00CD1567">
      <w:pPr>
        <w:rPr>
          <w:i/>
        </w:rPr>
      </w:pPr>
      <w:r w:rsidRPr="00CD1567">
        <w:rPr>
          <w:i/>
        </w:rPr>
        <w:t xml:space="preserve">       Az Alapszabályt módosítani szükséges</w:t>
      </w:r>
      <w:r w:rsidR="00BC12CD">
        <w:rPr>
          <w:i/>
        </w:rPr>
        <w:t xml:space="preserve"> </w:t>
      </w:r>
      <w:r w:rsidR="00AE68D7">
        <w:rPr>
          <w:i/>
        </w:rPr>
        <w:t xml:space="preserve">legalább </w:t>
      </w:r>
      <w:r w:rsidR="00BC12CD">
        <w:rPr>
          <w:i/>
        </w:rPr>
        <w:t>az alábbi pontokban</w:t>
      </w:r>
      <w:r w:rsidRPr="00CD1567">
        <w:rPr>
          <w:i/>
        </w:rPr>
        <w:t>:</w:t>
      </w:r>
    </w:p>
    <w:p w:rsidR="00BC12CD" w:rsidRDefault="00D22490" w:rsidP="00BC12CD">
      <w:pPr>
        <w:pStyle w:val="Listaszerbekezds"/>
        <w:numPr>
          <w:ilvl w:val="1"/>
          <w:numId w:val="16"/>
        </w:numPr>
      </w:pPr>
      <w:r w:rsidRPr="00D22490">
        <w:t>Az egyesület jogállását taglaló</w:t>
      </w:r>
      <w:r>
        <w:rPr>
          <w:u w:val="single"/>
        </w:rPr>
        <w:t xml:space="preserve"> </w:t>
      </w:r>
      <w:r w:rsidR="00BC12CD" w:rsidRPr="00BC12CD">
        <w:rPr>
          <w:u w:val="single"/>
        </w:rPr>
        <w:t>3.§ (2) bekezdése</w:t>
      </w:r>
      <w:r w:rsidR="00BC12CD">
        <w:rPr>
          <w:u w:val="single"/>
        </w:rPr>
        <w:t xml:space="preserve"> kiegészítendő az alábbi </w:t>
      </w:r>
      <w:r w:rsidR="004D4401">
        <w:rPr>
          <w:u w:val="single"/>
        </w:rPr>
        <w:t>rendelkezéssel</w:t>
      </w:r>
      <w:r w:rsidR="00BC12CD">
        <w:t xml:space="preserve">: </w:t>
      </w:r>
    </w:p>
    <w:p w:rsidR="00BC12CD" w:rsidRPr="00BC12CD" w:rsidRDefault="00BC12CD" w:rsidP="00BC12CD">
      <w:pPr>
        <w:ind w:left="1080"/>
      </w:pPr>
      <w:r>
        <w:lastRenderedPageBreak/>
        <w:t>A Magyar Házi Gyermekorvosok Klinikai Vizsgálati Hálózata az egyesület önálló jogi személyiséggel rendelkező szervezeti egysége</w:t>
      </w:r>
      <w:r w:rsidR="00D22490">
        <w:t>.</w:t>
      </w:r>
    </w:p>
    <w:p w:rsidR="00BC12CD" w:rsidRDefault="001764BA" w:rsidP="00BC12CD">
      <w:pPr>
        <w:pStyle w:val="Listaszerbekezds"/>
        <w:numPr>
          <w:ilvl w:val="1"/>
          <w:numId w:val="16"/>
        </w:numPr>
      </w:pPr>
      <w:r>
        <w:t>Az egyesület céljánál is célszerű megjeleníteni</w:t>
      </w:r>
      <w:r w:rsidR="00D22490" w:rsidRPr="00D22490">
        <w:t xml:space="preserve"> </w:t>
      </w:r>
      <w:r>
        <w:t>az új szervezeti egység speciális célját</w:t>
      </w:r>
      <w:r w:rsidR="00510DFA">
        <w:t>. Így a</w:t>
      </w:r>
      <w:r>
        <w:t xml:space="preserve"> </w:t>
      </w:r>
      <w:r w:rsidR="00510DFA">
        <w:t>vonatkozó</w:t>
      </w:r>
      <w:r w:rsidR="00D22490" w:rsidRPr="00D22490">
        <w:rPr>
          <w:u w:val="single"/>
        </w:rPr>
        <w:t xml:space="preserve"> 4.§ (2) bekezdése kiegészül</w:t>
      </w:r>
      <w:r w:rsidR="00510DFA">
        <w:rPr>
          <w:u w:val="single"/>
        </w:rPr>
        <w:t>ne</w:t>
      </w:r>
      <w:r w:rsidR="00D22490" w:rsidRPr="00D22490">
        <w:rPr>
          <w:u w:val="single"/>
        </w:rPr>
        <w:t xml:space="preserve"> az</w:t>
      </w:r>
      <w:r w:rsidR="00D22490">
        <w:rPr>
          <w:u w:val="single"/>
        </w:rPr>
        <w:t xml:space="preserve"> f</w:t>
      </w:r>
      <w:r w:rsidR="00D22490" w:rsidRPr="00D22490">
        <w:rPr>
          <w:u w:val="single"/>
        </w:rPr>
        <w:t>) ponttal</w:t>
      </w:r>
      <w:r w:rsidR="00D22490">
        <w:t>:</w:t>
      </w:r>
    </w:p>
    <w:p w:rsidR="00D22490" w:rsidRPr="00BC12CD" w:rsidRDefault="00D22490" w:rsidP="00D22490">
      <w:pPr>
        <w:ind w:left="1080"/>
      </w:pPr>
      <w:r>
        <w:t>- hozzájárul az alapellátás jelenlétének megerősítéséhez a gyermekgyógyászatot érintő klinikai vizsgálatokban</w:t>
      </w:r>
      <w:r w:rsidR="004D4401">
        <w:t>.</w:t>
      </w:r>
    </w:p>
    <w:p w:rsidR="00080176" w:rsidRPr="00080176" w:rsidRDefault="00080176" w:rsidP="00080176">
      <w:pPr>
        <w:pStyle w:val="Listaszerbekezds"/>
        <w:numPr>
          <w:ilvl w:val="1"/>
          <w:numId w:val="16"/>
        </w:numPr>
        <w:rPr>
          <w:i/>
        </w:rPr>
      </w:pPr>
      <w:r w:rsidRPr="00080176">
        <w:t xml:space="preserve">A célok elérése érdekében folytatott vállalkozási tevékenységek közé </w:t>
      </w:r>
      <w:r>
        <w:rPr>
          <w:u w:val="single"/>
        </w:rPr>
        <w:t>- 4.§ (11</w:t>
      </w:r>
      <w:r w:rsidRPr="00D22490">
        <w:rPr>
          <w:u w:val="single"/>
        </w:rPr>
        <w:t>) bekezdés</w:t>
      </w:r>
      <w:r>
        <w:rPr>
          <w:u w:val="single"/>
        </w:rPr>
        <w:t xml:space="preserve">e </w:t>
      </w:r>
      <w:r w:rsidRPr="00080176">
        <w:t>célszerű felvenni</w:t>
      </w:r>
      <w:r w:rsidR="000D111F">
        <w:rPr>
          <w:u w:val="single"/>
        </w:rPr>
        <w:t xml:space="preserve"> </w:t>
      </w:r>
      <w:r>
        <w:t xml:space="preserve">a </w:t>
      </w:r>
      <w:r w:rsidRPr="00080176">
        <w:rPr>
          <w:i/>
        </w:rPr>
        <w:t>képzés, továbbképzés</w:t>
      </w:r>
      <w:r>
        <w:rPr>
          <w:i/>
        </w:rPr>
        <w:t xml:space="preserve"> </w:t>
      </w:r>
      <w:r>
        <w:t>tevékenységet.</w:t>
      </w:r>
      <w:r w:rsidR="000D111F">
        <w:t xml:space="preserve"> Amennyiben a Hálózat maga is kezdeményezne</w:t>
      </w:r>
    </w:p>
    <w:p w:rsidR="00080176" w:rsidRPr="00080176" w:rsidRDefault="00080176" w:rsidP="00080176">
      <w:pPr>
        <w:pStyle w:val="Listaszerbekezds"/>
        <w:ind w:left="1080"/>
        <w:rPr>
          <w:i/>
        </w:rPr>
      </w:pPr>
    </w:p>
    <w:p w:rsidR="00080176" w:rsidRDefault="00080176" w:rsidP="004D4401">
      <w:pPr>
        <w:pStyle w:val="Listaszerbekezds"/>
        <w:numPr>
          <w:ilvl w:val="1"/>
          <w:numId w:val="16"/>
        </w:numPr>
      </w:pPr>
      <w:r>
        <w:t xml:space="preserve">Az egyesület szervei – </w:t>
      </w:r>
      <w:r w:rsidRPr="00080176">
        <w:rPr>
          <w:u w:val="single"/>
        </w:rPr>
        <w:t>8.§. (1) bekezdése</w:t>
      </w:r>
      <w:r>
        <w:t xml:space="preserve"> – </w:t>
      </w:r>
      <w:r w:rsidR="004D4401">
        <w:t xml:space="preserve">felsorolás </w:t>
      </w:r>
      <w:r>
        <w:t>kiegészül</w:t>
      </w:r>
      <w:r w:rsidR="00510DFA">
        <w:t>ne</w:t>
      </w:r>
      <w:r>
        <w:t xml:space="preserve"> a</w:t>
      </w:r>
      <w:r w:rsidR="004D4401">
        <w:t xml:space="preserve"> </w:t>
      </w:r>
      <w:r>
        <w:t>Magyar Házi Gyermekorvosok Klinikai Vizsgálati Hálózata</w:t>
      </w:r>
      <w:r w:rsidR="004D4401">
        <w:t xml:space="preserve"> szervezeti egységgel.</w:t>
      </w:r>
    </w:p>
    <w:p w:rsidR="004D4401" w:rsidRDefault="004D4401" w:rsidP="004D4401">
      <w:pPr>
        <w:pStyle w:val="Listaszerbekezds"/>
      </w:pPr>
    </w:p>
    <w:p w:rsidR="004D4401" w:rsidRDefault="004D4401" w:rsidP="004D4401">
      <w:pPr>
        <w:pStyle w:val="Listaszerbekezds"/>
        <w:numPr>
          <w:ilvl w:val="1"/>
          <w:numId w:val="16"/>
        </w:numPr>
      </w:pPr>
      <w:r>
        <w:t xml:space="preserve">Az egyesület tisztségviselői – </w:t>
      </w:r>
      <w:r w:rsidRPr="00080176">
        <w:rPr>
          <w:u w:val="single"/>
        </w:rPr>
        <w:t>8.</w:t>
      </w:r>
      <w:r>
        <w:rPr>
          <w:u w:val="single"/>
        </w:rPr>
        <w:t>§. (2</w:t>
      </w:r>
      <w:r w:rsidRPr="00080176">
        <w:rPr>
          <w:u w:val="single"/>
        </w:rPr>
        <w:t>) bekezdése</w:t>
      </w:r>
      <w:r>
        <w:t xml:space="preserve"> – felsorolás kiegészül</w:t>
      </w:r>
      <w:r w:rsidR="00510DFA">
        <w:t>ne</w:t>
      </w:r>
      <w:r>
        <w:t xml:space="preserve"> a Magyar Házi Gyermekorvo</w:t>
      </w:r>
      <w:r w:rsidR="00AB29D3">
        <w:t>sok Klinikai Vizsgálati Hálózat</w:t>
      </w:r>
      <w:r>
        <w:t xml:space="preserve"> </w:t>
      </w:r>
      <w:r w:rsidR="00AB29D3">
        <w:t xml:space="preserve">Irányító Testülete </w:t>
      </w:r>
      <w:r>
        <w:t>elnökével és tagjaival.</w:t>
      </w:r>
    </w:p>
    <w:p w:rsidR="004D4401" w:rsidRDefault="004D4401" w:rsidP="004D4401">
      <w:pPr>
        <w:pStyle w:val="Listaszerbekezds"/>
      </w:pPr>
    </w:p>
    <w:p w:rsidR="00510DFA" w:rsidRDefault="00EE1411" w:rsidP="00AB29D3">
      <w:pPr>
        <w:pStyle w:val="Listaszerbekezds"/>
        <w:numPr>
          <w:ilvl w:val="1"/>
          <w:numId w:val="16"/>
        </w:numPr>
      </w:pPr>
      <w:r>
        <w:t>Amennyiben a Hálózatot működtető új szervezeti egység Bizottság formájában (lásd II/1/a) pont), Klinikai Vizsgálati Bizottságként jön</w:t>
      </w:r>
      <w:r w:rsidR="00510DFA">
        <w:t>ne</w:t>
      </w:r>
      <w:r>
        <w:t xml:space="preserve"> létre, úgy az </w:t>
      </w:r>
      <w:r w:rsidRPr="00EE1411">
        <w:rPr>
          <w:u w:val="single"/>
        </w:rPr>
        <w:t>alapszabály 21. §</w:t>
      </w:r>
      <w:proofErr w:type="spellStart"/>
      <w:r w:rsidRPr="00EE1411">
        <w:rPr>
          <w:u w:val="single"/>
        </w:rPr>
        <w:t>-a</w:t>
      </w:r>
      <w:proofErr w:type="spellEnd"/>
      <w:r>
        <w:t xml:space="preserve"> – az állandó bizottságokra vonatkozó közös szabályok – módosítandó. Itt kell elhelyezni a Bizottságra vonatkozó általános</w:t>
      </w:r>
      <w:r w:rsidR="00510DFA">
        <w:t>, főbb</w:t>
      </w:r>
      <w:r>
        <w:t xml:space="preserve"> szabályokat.</w:t>
      </w:r>
    </w:p>
    <w:p w:rsidR="00510DFA" w:rsidRDefault="00510DFA" w:rsidP="00510DFA">
      <w:pPr>
        <w:pStyle w:val="Listaszerbekezds"/>
        <w:ind w:left="1080"/>
      </w:pPr>
    </w:p>
    <w:p w:rsidR="00EE1411" w:rsidRDefault="00EE1411" w:rsidP="004D4401">
      <w:pPr>
        <w:pStyle w:val="Listaszerbekezds"/>
        <w:numPr>
          <w:ilvl w:val="1"/>
          <w:numId w:val="16"/>
        </w:numPr>
      </w:pPr>
      <w:r>
        <w:t>Amennyiben a II/1/b) pontban rögzítettek szerint</w:t>
      </w:r>
      <w:r w:rsidR="00236F09">
        <w:t xml:space="preserve"> az új szervezeti egység a Magyar Házi Gyermekorvosok Klin</w:t>
      </w:r>
      <w:r w:rsidR="00510DFA">
        <w:t>ikai Vizsgálati Hálózata</w:t>
      </w:r>
      <w:r w:rsidR="00AB29D3">
        <w:t xml:space="preserve"> lesz</w:t>
      </w:r>
      <w:r w:rsidR="00236F09">
        <w:t xml:space="preserve">, a rá vonatkozó alapvető szabályokat az </w:t>
      </w:r>
      <w:r w:rsidR="00510DFA">
        <w:rPr>
          <w:u w:val="single"/>
        </w:rPr>
        <w:t>alapszabály 22. §</w:t>
      </w:r>
      <w:proofErr w:type="spellStart"/>
      <w:r w:rsidR="00510DFA">
        <w:rPr>
          <w:u w:val="single"/>
        </w:rPr>
        <w:t>-a</w:t>
      </w:r>
      <w:proofErr w:type="spellEnd"/>
      <w:r w:rsidR="00510DFA">
        <w:rPr>
          <w:u w:val="single"/>
        </w:rPr>
        <w:t xml:space="preserve"> </w:t>
      </w:r>
      <w:r w:rsidR="00510DFA">
        <w:t>rö</w:t>
      </w:r>
      <w:r w:rsidR="00AB29D3">
        <w:t>gzíti</w:t>
      </w:r>
      <w:r w:rsidR="00236F09">
        <w:t>, a jelenlegi 22. és 23.§ számozása pedig eggyel (23 és 24.§</w:t>
      </w:r>
      <w:proofErr w:type="spellStart"/>
      <w:r w:rsidR="00236F09">
        <w:t>-ra</w:t>
      </w:r>
      <w:proofErr w:type="spellEnd"/>
      <w:r w:rsidR="00236F09">
        <w:t>) nő.</w:t>
      </w:r>
    </w:p>
    <w:p w:rsidR="00236F09" w:rsidRDefault="00236F09" w:rsidP="00236F09">
      <w:pPr>
        <w:pStyle w:val="Listaszerbekezds"/>
      </w:pPr>
    </w:p>
    <w:p w:rsidR="00236F09" w:rsidRPr="00236F09" w:rsidRDefault="00236F09" w:rsidP="00236F09">
      <w:pPr>
        <w:pStyle w:val="Listaszerbekezds"/>
        <w:ind w:left="1080"/>
        <w:rPr>
          <w:i/>
        </w:rPr>
      </w:pPr>
      <w:r w:rsidRPr="00236F09">
        <w:rPr>
          <w:i/>
        </w:rPr>
        <w:t xml:space="preserve">Javaslatom </w:t>
      </w:r>
      <w:r w:rsidR="00510DFA">
        <w:rPr>
          <w:i/>
        </w:rPr>
        <w:t>ezen</w:t>
      </w:r>
      <w:r w:rsidR="00817C3E">
        <w:rPr>
          <w:i/>
        </w:rPr>
        <w:t xml:space="preserve"> új</w:t>
      </w:r>
      <w:r w:rsidRPr="00236F09">
        <w:rPr>
          <w:i/>
        </w:rPr>
        <w:t xml:space="preserve"> 22.§ rendelkezéseire</w:t>
      </w:r>
      <w:r>
        <w:rPr>
          <w:i/>
        </w:rPr>
        <w:t>:</w:t>
      </w:r>
    </w:p>
    <w:p w:rsidR="004D4401" w:rsidRDefault="004D4401" w:rsidP="00236F09">
      <w:pPr>
        <w:pStyle w:val="Listaszerbekezds"/>
        <w:ind w:left="1080"/>
      </w:pPr>
    </w:p>
    <w:p w:rsidR="00E27BBB" w:rsidRPr="00E27BBB" w:rsidRDefault="00E27BBB" w:rsidP="00236F09">
      <w:pPr>
        <w:pStyle w:val="Listaszerbekezds"/>
        <w:ind w:left="1080"/>
      </w:pPr>
      <w:r w:rsidRPr="00E27BBB">
        <w:t>Magyar Házi Gyermekorvosok Klinikai Vizsgálati Hálózata</w:t>
      </w:r>
    </w:p>
    <w:p w:rsidR="00E27BBB" w:rsidRDefault="00E27BBB" w:rsidP="00236F09">
      <w:pPr>
        <w:pStyle w:val="Listaszerbekezds"/>
        <w:ind w:left="1080"/>
      </w:pPr>
    </w:p>
    <w:p w:rsidR="00F0192A" w:rsidRDefault="00FB022B" w:rsidP="008F0C33">
      <w:pPr>
        <w:pStyle w:val="Listaszerbekezds"/>
        <w:numPr>
          <w:ilvl w:val="3"/>
          <w:numId w:val="16"/>
        </w:numPr>
        <w:ind w:left="1778"/>
      </w:pPr>
      <w:r>
        <w:t xml:space="preserve">Magyar Házi Gyermekorvosok Klinikai Vizsgálati Hálózata </w:t>
      </w:r>
      <w:r w:rsidR="00817C3E">
        <w:t xml:space="preserve">– a továbbiakban: Hálózat - </w:t>
      </w:r>
      <w:r>
        <w:t>az egyesület önálló jogi személyiséggel r</w:t>
      </w:r>
      <w:r w:rsidR="00817C3E">
        <w:t>endelkező szervezeti egysége. A Hálózat</w:t>
      </w:r>
      <w:r w:rsidR="00183FEB">
        <w:t xml:space="preserve"> </w:t>
      </w:r>
      <w:r w:rsidR="00DB0030">
        <w:t>létesítő okiratát az Alapszabály melléklete tartalmazza.</w:t>
      </w:r>
    </w:p>
    <w:p w:rsidR="00F0192A" w:rsidRDefault="00F0192A" w:rsidP="008F0C33">
      <w:pPr>
        <w:pStyle w:val="Listaszerbekezds"/>
        <w:ind w:left="1778"/>
      </w:pPr>
    </w:p>
    <w:p w:rsidR="00F0192A" w:rsidRDefault="00183FEB" w:rsidP="008F0C33">
      <w:pPr>
        <w:pStyle w:val="Listaszerbekezds"/>
        <w:numPr>
          <w:ilvl w:val="3"/>
          <w:numId w:val="16"/>
        </w:numPr>
        <w:ind w:left="1778"/>
      </w:pPr>
      <w:r>
        <w:t>A Hálózat ügyvezet</w:t>
      </w:r>
      <w:r w:rsidR="00F759D0">
        <w:t>ő szerve az öt</w:t>
      </w:r>
      <w:ins w:id="31" w:author="Dr Stunya Edina" w:date="2015-10-28T20:02:00Z">
        <w:r w:rsidR="008C031C">
          <w:t xml:space="preserve"> –</w:t>
        </w:r>
        <w:proofErr w:type="gramStart"/>
        <w:r w:rsidR="008C031C">
          <w:t>hét ?</w:t>
        </w:r>
      </w:ins>
      <w:proofErr w:type="gramEnd"/>
      <w:ins w:id="32" w:author="Dr Stunya Edina" w:date="2015-10-28T20:17:00Z">
        <w:r w:rsidR="007832AF">
          <w:t>???</w:t>
        </w:r>
      </w:ins>
      <w:r w:rsidR="00F759D0">
        <w:t xml:space="preserve"> tagú </w:t>
      </w:r>
      <w:r w:rsidR="0083185F">
        <w:t>Irányító Testület (IT)</w:t>
      </w:r>
      <w:r w:rsidR="00F759D0">
        <w:t xml:space="preserve"> melynek tagjait</w:t>
      </w:r>
      <w:r w:rsidR="00817C3E">
        <w:t xml:space="preserve"> az egyesület küld</w:t>
      </w:r>
      <w:r w:rsidR="00F759D0">
        <w:t>öttközgyűlése választja</w:t>
      </w:r>
      <w:r w:rsidR="00817C3E">
        <w:t xml:space="preserve"> négy évre. </w:t>
      </w:r>
      <w:r w:rsidR="00F759D0">
        <w:t xml:space="preserve"> </w:t>
      </w:r>
      <w:r w:rsidR="0083185F">
        <w:t xml:space="preserve">Az Irányító Testület </w:t>
      </w:r>
      <w:r w:rsidR="00DF3AF8">
        <w:t xml:space="preserve">az alakuló ülésén a tagok közül </w:t>
      </w:r>
      <w:r w:rsidR="006A1032">
        <w:t>megválasztja a Hálózat elnökét</w:t>
      </w:r>
      <w:r w:rsidR="00DF3AF8">
        <w:t>.</w:t>
      </w:r>
      <w:r w:rsidR="00F759D0">
        <w:t xml:space="preserve"> </w:t>
      </w:r>
      <w:r w:rsidR="00510DFA">
        <w:t>Az Irányító T</w:t>
      </w:r>
      <w:r>
        <w:t xml:space="preserve">estület </w:t>
      </w:r>
      <w:r w:rsidR="00510DFA">
        <w:t xml:space="preserve">a </w:t>
      </w:r>
      <w:r>
        <w:t xml:space="preserve">működésére vonatkozó szabályokat </w:t>
      </w:r>
      <w:r w:rsidR="00510DFA">
        <w:t>Ügyrendjében</w:t>
      </w:r>
      <w:r>
        <w:t xml:space="preserve"> rögzíti.</w:t>
      </w:r>
    </w:p>
    <w:p w:rsidR="000635F9" w:rsidRDefault="000635F9" w:rsidP="008F0C33">
      <w:pPr>
        <w:pStyle w:val="Listaszerbekezds"/>
        <w:ind w:left="0"/>
      </w:pPr>
    </w:p>
    <w:p w:rsidR="00AB29D3" w:rsidRPr="008F0C33" w:rsidRDefault="000635F9" w:rsidP="008F0C33">
      <w:pPr>
        <w:pStyle w:val="Listaszerbekezds"/>
        <w:numPr>
          <w:ilvl w:val="3"/>
          <w:numId w:val="16"/>
        </w:numPr>
        <w:ind w:left="1778"/>
      </w:pPr>
      <w:r>
        <w:t xml:space="preserve">A Hálózathoz csatlakozási nyilatkozat aláírásával csatlakozhat bármely egyesületi tag, </w:t>
      </w:r>
      <w:r w:rsidR="00510DFA">
        <w:t>vagy egyesületen kívüli gyermekgyógyász,</w:t>
      </w:r>
      <w:r w:rsidR="00AB29D3">
        <w:t xml:space="preserve"> </w:t>
      </w:r>
      <w:ins w:id="33" w:author="Dr Stunya Edina" w:date="2015-10-28T20:54:00Z">
        <w:r w:rsidR="00452527">
          <w:t xml:space="preserve">vizsgálóhelyi nővér, koordinátor, </w:t>
        </w:r>
      </w:ins>
      <w:r w:rsidR="00AB29D3">
        <w:t>illetőleg szervezet,</w:t>
      </w:r>
      <w:ins w:id="34" w:author="Dr Stunya Edina" w:date="2015-10-28T20:54:00Z">
        <w:r w:rsidR="00452527">
          <w:t xml:space="preserve"> intézmény,</w:t>
        </w:r>
      </w:ins>
      <w:r w:rsidR="00510DFA">
        <w:t xml:space="preserve"> </w:t>
      </w:r>
      <w:proofErr w:type="gramStart"/>
      <w:r w:rsidR="00AB29D3">
        <w:t>aki</w:t>
      </w:r>
      <w:proofErr w:type="gramEnd"/>
      <w:r w:rsidR="00AB29D3">
        <w:t xml:space="preserve"> illetőleg amely</w:t>
      </w:r>
      <w:r>
        <w:t xml:space="preserve"> a Hálózat szolgáltatásait igénybe kívánja venni, s megfelel </w:t>
      </w:r>
      <w:r w:rsidRPr="008F0C33">
        <w:t>a csatlakozási feltételeknek.</w:t>
      </w:r>
    </w:p>
    <w:p w:rsidR="008F0C33" w:rsidRPr="008F0C33" w:rsidRDefault="008F0C33" w:rsidP="008F0C33">
      <w:pPr>
        <w:pStyle w:val="Listaszerbekezds"/>
        <w:ind w:left="1778"/>
        <w:rPr>
          <w:b/>
        </w:rPr>
      </w:pPr>
    </w:p>
    <w:p w:rsidR="0083185F" w:rsidRDefault="00F759D0" w:rsidP="008F0C33">
      <w:pPr>
        <w:pStyle w:val="Listaszerbekezds"/>
        <w:numPr>
          <w:ilvl w:val="3"/>
          <w:numId w:val="16"/>
        </w:numPr>
        <w:ind w:left="1778"/>
      </w:pPr>
      <w:r w:rsidRPr="008F0C33">
        <w:t>A</w:t>
      </w:r>
      <w:r w:rsidR="00510DFA">
        <w:t xml:space="preserve"> Hálózat</w:t>
      </w:r>
      <w:r>
        <w:t xml:space="preserve"> el</w:t>
      </w:r>
      <w:r w:rsidR="00183FEB">
        <w:t>nök</w:t>
      </w:r>
      <w:r w:rsidR="00510DFA">
        <w:t>e</w:t>
      </w:r>
      <w:r w:rsidR="00183FEB">
        <w:t xml:space="preserve"> önállóan, akadályoztatása esetén két</w:t>
      </w:r>
      <w:r w:rsidR="00F0192A">
        <w:t xml:space="preserve"> </w:t>
      </w:r>
      <w:r w:rsidR="0083185F">
        <w:t>IT</w:t>
      </w:r>
      <w:r>
        <w:t xml:space="preserve"> tag </w:t>
      </w:r>
      <w:r w:rsidR="00183FEB">
        <w:t xml:space="preserve">együttesen </w:t>
      </w:r>
      <w:r>
        <w:t>képviseli a</w:t>
      </w:r>
      <w:r w:rsidRPr="00F759D0">
        <w:t xml:space="preserve"> </w:t>
      </w:r>
      <w:r>
        <w:t>Hálózatot a működése körében</w:t>
      </w:r>
      <w:r w:rsidR="00F0192A">
        <w:t xml:space="preserve">, </w:t>
      </w:r>
      <w:r>
        <w:t xml:space="preserve">harmadik személyekkel szemben. </w:t>
      </w:r>
    </w:p>
    <w:p w:rsidR="0083185F" w:rsidRDefault="0083185F" w:rsidP="008F0C33">
      <w:pPr>
        <w:pStyle w:val="Listaszerbekezds"/>
        <w:ind w:left="0"/>
      </w:pPr>
    </w:p>
    <w:p w:rsidR="00DB0030" w:rsidRDefault="00F0192A" w:rsidP="008F0C33">
      <w:pPr>
        <w:pStyle w:val="Listaszerbekezds"/>
        <w:numPr>
          <w:ilvl w:val="3"/>
          <w:numId w:val="16"/>
        </w:numPr>
        <w:ind w:left="1778"/>
      </w:pPr>
      <w:r>
        <w:t xml:space="preserve">Az elnök </w:t>
      </w:r>
      <w:r w:rsidR="0083185F">
        <w:t xml:space="preserve">tanácskozási joggal vesz részt az egyesület vezetőségének ülésein, tájékoztatást kérhet a vezetőség tagjaitól, az egyes szakkérdések megvizsgálására szakértőt vehet igénybe. </w:t>
      </w:r>
    </w:p>
    <w:p w:rsidR="00DB0030" w:rsidRDefault="00DB0030" w:rsidP="008F0C33">
      <w:pPr>
        <w:pStyle w:val="Listaszerbekezds"/>
        <w:ind w:left="1778"/>
      </w:pPr>
    </w:p>
    <w:p w:rsidR="008F0C33" w:rsidRDefault="0083185F" w:rsidP="008F0C33">
      <w:pPr>
        <w:pStyle w:val="Listaszerbekezds"/>
        <w:numPr>
          <w:ilvl w:val="3"/>
          <w:numId w:val="16"/>
        </w:numPr>
        <w:ind w:left="1778"/>
      </w:pPr>
      <w:r>
        <w:lastRenderedPageBreak/>
        <w:t>Az elnök szavazati joggal vesz részt a</w:t>
      </w:r>
      <w:r w:rsidR="00F0192A">
        <w:t xml:space="preserve"> küldöttközgyűlés</w:t>
      </w:r>
      <w:r>
        <w:t xml:space="preserve"> ülésein. A küldöttközgyűlés</w:t>
      </w:r>
      <w:r w:rsidR="00F0192A">
        <w:t>nek évente köteles írásban beszámolni a Hálózat tevékenységéről.</w:t>
      </w:r>
    </w:p>
    <w:p w:rsidR="008F0C33" w:rsidRDefault="008F0C33" w:rsidP="008F0C33">
      <w:pPr>
        <w:pStyle w:val="Listaszerbekezds"/>
      </w:pPr>
    </w:p>
    <w:p w:rsidR="0083185F" w:rsidRDefault="0083185F" w:rsidP="008F0C33">
      <w:pPr>
        <w:pStyle w:val="Listaszerbekezds"/>
        <w:numPr>
          <w:ilvl w:val="3"/>
          <w:numId w:val="16"/>
        </w:numPr>
        <w:ind w:left="1778"/>
      </w:pPr>
      <w:r>
        <w:t>A Hálózat</w:t>
      </w:r>
      <w:r w:rsidR="00AB29D3">
        <w:t xml:space="preserve"> Irányító Testülete</w:t>
      </w:r>
      <w:r>
        <w:t xml:space="preserve"> – a</w:t>
      </w:r>
      <w:r w:rsidR="00AB29D3">
        <w:t xml:space="preserve"> Hálózat</w:t>
      </w:r>
      <w:r>
        <w:t xml:space="preserve"> működési területén – az egyesület vezetőségének tanácsadó szerve</w:t>
      </w:r>
      <w:r w:rsidR="00AB29D3">
        <w:t>. Munkaterve összeállításánál</w:t>
      </w:r>
      <w:r w:rsidR="006A1032">
        <w:t xml:space="preserve"> köteles figyelembe venni a vezetőség kérését, észrevételeit. </w:t>
      </w:r>
    </w:p>
    <w:p w:rsidR="006A1032" w:rsidRDefault="006A1032" w:rsidP="008F0C33">
      <w:pPr>
        <w:ind w:left="1778"/>
      </w:pPr>
      <w:r>
        <w:t>Az egyesület vezetősége felé a Hálózat javaslatot tehet szakmai kérdések napirendre tűzéséről, melynek a vezetőség köteles eleget tenni.</w:t>
      </w:r>
    </w:p>
    <w:p w:rsidR="006A1032" w:rsidRDefault="00F0192A" w:rsidP="008F0C33">
      <w:pPr>
        <w:pStyle w:val="Listaszerbekezds"/>
        <w:numPr>
          <w:ilvl w:val="3"/>
          <w:numId w:val="16"/>
        </w:numPr>
        <w:ind w:left="1778"/>
      </w:pPr>
      <w:r>
        <w:t>A Hálózat üzleti terve alapján önálló</w:t>
      </w:r>
      <w:r w:rsidR="0083185F">
        <w:t>an gazdálkodik</w:t>
      </w:r>
      <w:r>
        <w:t>. Saját bevételei</w:t>
      </w:r>
      <w:r w:rsidR="0083185F">
        <w:t>t</w:t>
      </w:r>
      <w:r>
        <w:t xml:space="preserve"> a csatlakozó</w:t>
      </w:r>
      <w:r w:rsidR="00183FEB">
        <w:t xml:space="preserve"> tago</w:t>
      </w:r>
      <w:r w:rsidR="006A1032">
        <w:t>k</w:t>
      </w:r>
      <w:r>
        <w:t xml:space="preserve"> </w:t>
      </w:r>
      <w:r w:rsidR="00E739F0">
        <w:t>hozzájárulásából</w:t>
      </w:r>
      <w:r w:rsidR="0083185F">
        <w:t>, a nyújtott szolgáltatásokért kapott bevételeiből</w:t>
      </w:r>
      <w:r>
        <w:t xml:space="preserve"> és támogatásokból</w:t>
      </w:r>
      <w:r w:rsidR="0083185F">
        <w:t xml:space="preserve"> realizálja.</w:t>
      </w:r>
    </w:p>
    <w:p w:rsidR="00183FEB" w:rsidRDefault="00183FEB" w:rsidP="008F0C33">
      <w:pPr>
        <w:pStyle w:val="Listaszerbekezds"/>
        <w:ind w:left="1778"/>
      </w:pPr>
    </w:p>
    <w:p w:rsidR="00DF3AF8" w:rsidRDefault="006A1032" w:rsidP="008F0C33">
      <w:pPr>
        <w:pStyle w:val="Listaszerbekezds"/>
        <w:numPr>
          <w:ilvl w:val="3"/>
          <w:numId w:val="16"/>
        </w:numPr>
        <w:ind w:left="1778"/>
      </w:pPr>
      <w:r>
        <w:t xml:space="preserve">A Hálózat </w:t>
      </w:r>
      <w:r w:rsidR="00112182">
        <w:t>kompetenciájába tartozik</w:t>
      </w:r>
      <w:r w:rsidR="00DF3AF8">
        <w:t>:</w:t>
      </w:r>
    </w:p>
    <w:p w:rsidR="00112182" w:rsidRDefault="00510DFA" w:rsidP="00112182">
      <w:pPr>
        <w:pStyle w:val="Default"/>
        <w:numPr>
          <w:ilvl w:val="0"/>
          <w:numId w:val="1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 </w:t>
      </w:r>
      <w:r w:rsidR="00112182" w:rsidRPr="00112182">
        <w:rPr>
          <w:rFonts w:asciiTheme="majorHAnsi" w:hAnsiTheme="majorHAnsi"/>
          <w:sz w:val="22"/>
          <w:szCs w:val="22"/>
        </w:rPr>
        <w:t>Magyar Házi Gyermekorvosok Klinikai Vizsgálati Hálózat</w:t>
      </w:r>
      <w:r w:rsidR="00112182">
        <w:rPr>
          <w:rFonts w:asciiTheme="majorHAnsi" w:hAnsiTheme="majorHAnsi"/>
          <w:sz w:val="22"/>
          <w:szCs w:val="22"/>
        </w:rPr>
        <w:t>ának</w:t>
      </w:r>
      <w:r w:rsidR="00112182" w:rsidRPr="00112182">
        <w:rPr>
          <w:rFonts w:asciiTheme="majorHAnsi" w:hAnsiTheme="majorHAnsi"/>
          <w:sz w:val="22"/>
          <w:szCs w:val="22"/>
        </w:rPr>
        <w:t xml:space="preserve"> megszervezése, működtetése,</w:t>
      </w:r>
      <w:r w:rsidR="00112182">
        <w:rPr>
          <w:rFonts w:asciiTheme="majorHAnsi" w:hAnsiTheme="majorHAnsi"/>
          <w:sz w:val="22"/>
          <w:szCs w:val="22"/>
        </w:rPr>
        <w:t xml:space="preserve"> </w:t>
      </w:r>
    </w:p>
    <w:p w:rsidR="00510DFA" w:rsidRDefault="00112182" w:rsidP="00112182">
      <w:pPr>
        <w:pStyle w:val="Default"/>
        <w:numPr>
          <w:ilvl w:val="0"/>
          <w:numId w:val="1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együttműködés </w:t>
      </w:r>
      <w:r w:rsidR="00510DFA">
        <w:rPr>
          <w:rFonts w:asciiTheme="majorHAnsi" w:hAnsiTheme="majorHAnsi"/>
          <w:sz w:val="22"/>
          <w:szCs w:val="22"/>
        </w:rPr>
        <w:t xml:space="preserve">gyermekgyógyászati klinikai vizsgálatok megbízóival (szponzorokkal, </w:t>
      </w:r>
      <w:proofErr w:type="spellStart"/>
      <w:r w:rsidR="00510DFA">
        <w:rPr>
          <w:rFonts w:asciiTheme="majorHAnsi" w:hAnsiTheme="majorHAnsi"/>
          <w:sz w:val="22"/>
          <w:szCs w:val="22"/>
        </w:rPr>
        <w:t>CRO-kkal</w:t>
      </w:r>
      <w:proofErr w:type="spellEnd"/>
      <w:r w:rsidR="00510DFA">
        <w:rPr>
          <w:rFonts w:asciiTheme="majorHAnsi" w:hAnsiTheme="majorHAnsi"/>
          <w:sz w:val="22"/>
          <w:szCs w:val="22"/>
        </w:rPr>
        <w:t>),</w:t>
      </w:r>
    </w:p>
    <w:p w:rsidR="00112182" w:rsidRDefault="00510DFA" w:rsidP="00112182">
      <w:pPr>
        <w:pStyle w:val="Default"/>
        <w:numPr>
          <w:ilvl w:val="0"/>
          <w:numId w:val="1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együttműködés </w:t>
      </w:r>
      <w:r w:rsidR="000635F9">
        <w:rPr>
          <w:rFonts w:asciiTheme="majorHAnsi" w:hAnsiTheme="majorHAnsi"/>
          <w:sz w:val="22"/>
          <w:szCs w:val="22"/>
        </w:rPr>
        <w:t xml:space="preserve">a </w:t>
      </w:r>
      <w:r w:rsidR="00112182">
        <w:rPr>
          <w:rFonts w:asciiTheme="majorHAnsi" w:hAnsiTheme="majorHAnsi"/>
          <w:sz w:val="22"/>
          <w:szCs w:val="22"/>
        </w:rPr>
        <w:t xml:space="preserve">meglévő uniós és hazai gyermekorvosi vizsgálati Hálózatokkal, </w:t>
      </w:r>
    </w:p>
    <w:p w:rsidR="00BC12CD" w:rsidRPr="000635F9" w:rsidRDefault="00112182" w:rsidP="00112182">
      <w:pPr>
        <w:pStyle w:val="Default"/>
        <w:numPr>
          <w:ilvl w:val="0"/>
          <w:numId w:val="19"/>
        </w:numPr>
        <w:jc w:val="both"/>
        <w:rPr>
          <w:rFonts w:asciiTheme="majorHAnsi" w:hAnsiTheme="majorHAnsi"/>
          <w:sz w:val="22"/>
          <w:szCs w:val="22"/>
        </w:rPr>
      </w:pPr>
      <w:r w:rsidRPr="00112182">
        <w:rPr>
          <w:rFonts w:asciiTheme="majorHAnsi" w:hAnsiTheme="majorHAnsi"/>
          <w:sz w:val="22"/>
          <w:szCs w:val="22"/>
        </w:rPr>
        <w:t xml:space="preserve">a Hálózathoz csatlakozó, </w:t>
      </w:r>
      <w:r w:rsidR="00F759D0" w:rsidRPr="00112182">
        <w:rPr>
          <w:rFonts w:asciiTheme="majorHAnsi" w:hAnsiTheme="majorHAnsi"/>
          <w:color w:val="auto"/>
          <w:sz w:val="22"/>
          <w:szCs w:val="22"/>
        </w:rPr>
        <w:t>a klinikai vizsgálat</w:t>
      </w:r>
      <w:r w:rsidRPr="00112182">
        <w:rPr>
          <w:rFonts w:asciiTheme="majorHAnsi" w:hAnsiTheme="majorHAnsi"/>
          <w:color w:val="auto"/>
          <w:sz w:val="22"/>
          <w:szCs w:val="22"/>
        </w:rPr>
        <w:t>ok</w:t>
      </w:r>
      <w:r w:rsidR="00F759D0" w:rsidRPr="00112182">
        <w:rPr>
          <w:rFonts w:asciiTheme="majorHAnsi" w:hAnsiTheme="majorHAnsi"/>
          <w:color w:val="auto"/>
          <w:sz w:val="22"/>
          <w:szCs w:val="22"/>
        </w:rPr>
        <w:t>ban résztvevő magyar gyermekorvosok érdekeinek védelme, a vizsgálatokban való részvételük háttér-támogatása</w:t>
      </w:r>
      <w:r>
        <w:rPr>
          <w:rFonts w:asciiTheme="majorHAnsi" w:hAnsiTheme="majorHAnsi"/>
          <w:color w:val="auto"/>
          <w:sz w:val="22"/>
          <w:szCs w:val="22"/>
        </w:rPr>
        <w:t>.</w:t>
      </w:r>
    </w:p>
    <w:p w:rsidR="00BC12CD" w:rsidRPr="00BC12CD" w:rsidRDefault="00BC12CD" w:rsidP="00AB29D3"/>
    <w:p w:rsidR="00BC12CD" w:rsidRDefault="00112182" w:rsidP="00BC12CD">
      <w:pPr>
        <w:pStyle w:val="Listaszerbekezds"/>
        <w:numPr>
          <w:ilvl w:val="1"/>
          <w:numId w:val="16"/>
        </w:numPr>
      </w:pPr>
      <w:r>
        <w:t xml:space="preserve">Az </w:t>
      </w:r>
      <w:r w:rsidRPr="00112182">
        <w:rPr>
          <w:u w:val="single"/>
        </w:rPr>
        <w:t>alapszabály 22. §</w:t>
      </w:r>
      <w:proofErr w:type="spellStart"/>
      <w:r w:rsidRPr="00112182">
        <w:rPr>
          <w:u w:val="single"/>
        </w:rPr>
        <w:t>-a</w:t>
      </w:r>
      <w:proofErr w:type="spellEnd"/>
      <w:r>
        <w:t xml:space="preserve"> – az egyesület gazdálkodása – az alábbi (5)</w:t>
      </w:r>
      <w:r w:rsidR="006E0146">
        <w:t xml:space="preserve"> bekezdéssel egészítendő</w:t>
      </w:r>
      <w:r>
        <w:t xml:space="preserve"> ki:</w:t>
      </w:r>
    </w:p>
    <w:p w:rsidR="00112182" w:rsidRDefault="00112182" w:rsidP="00112182">
      <w:pPr>
        <w:pStyle w:val="Listaszerbekezds"/>
        <w:ind w:left="1080"/>
      </w:pPr>
    </w:p>
    <w:p w:rsidR="006E0146" w:rsidRDefault="006E0146" w:rsidP="00112182">
      <w:pPr>
        <w:pStyle w:val="Listaszerbekezds"/>
        <w:ind w:left="1080"/>
      </w:pPr>
      <w:r>
        <w:t xml:space="preserve">(5) </w:t>
      </w:r>
      <w:r w:rsidR="00E739F0">
        <w:t xml:space="preserve">A Hálózat az egyesülettől elkülönülten, éves költségvetése alapján önállóan gazdálkodik. </w:t>
      </w:r>
    </w:p>
    <w:p w:rsidR="00413399" w:rsidRDefault="00413399" w:rsidP="00413399">
      <w:pPr>
        <w:pStyle w:val="Listaszerbekezds"/>
        <w:ind w:left="1418"/>
      </w:pPr>
      <w:r>
        <w:t>A Hálózat köl</w:t>
      </w:r>
      <w:r w:rsidR="003B2BF8">
        <w:t xml:space="preserve">tségvetését, éves üzleti tervét, valamint éves beszámolóját </w:t>
      </w:r>
      <w:r>
        <w:t>a Vezetőség</w:t>
      </w:r>
      <w:r w:rsidR="000635F9">
        <w:t xml:space="preserve"> előzetesen véleményezi.</w:t>
      </w:r>
    </w:p>
    <w:p w:rsidR="00E739F0" w:rsidRDefault="00E739F0" w:rsidP="00E739F0">
      <w:pPr>
        <w:pStyle w:val="Listaszerbekezds"/>
        <w:ind w:left="1418"/>
      </w:pPr>
      <w:r>
        <w:t>Bevételei a csatlakozó személyek hozzájárulása, a szolgáltatásaiért kapott bevételek és a kapott támogatások.</w:t>
      </w:r>
    </w:p>
    <w:p w:rsidR="00E739F0" w:rsidRPr="00525655" w:rsidRDefault="00E739F0" w:rsidP="00E739F0">
      <w:pPr>
        <w:pStyle w:val="Listaszerbekezds"/>
        <w:ind w:left="1418"/>
      </w:pPr>
      <w:r>
        <w:t>A Hálózat a tartozásaiért a saját vagyonával felel.</w:t>
      </w:r>
      <w:r w:rsidR="00185014">
        <w:t xml:space="preserve"> A</w:t>
      </w:r>
      <w:r w:rsidR="00183FEB">
        <w:t xml:space="preserve"> Hálózat jogutód nélküli megszűnése, </w:t>
      </w:r>
      <w:r w:rsidR="00AB29D3">
        <w:t xml:space="preserve">vagy </w:t>
      </w:r>
      <w:r w:rsidR="00183FEB">
        <w:t xml:space="preserve">jogi személyiségének megszüntetése esetén, </w:t>
      </w:r>
      <w:r w:rsidR="00AB29D3">
        <w:t>illetőleg</w:t>
      </w:r>
      <w:r w:rsidR="00183FEB">
        <w:t xml:space="preserve"> </w:t>
      </w:r>
      <w:r w:rsidR="00525655">
        <w:t xml:space="preserve">általában is </w:t>
      </w:r>
      <w:r w:rsidR="00525655" w:rsidRPr="00525655">
        <w:t>az</w:t>
      </w:r>
      <w:r w:rsidR="00AB29D3" w:rsidRPr="0050520F">
        <w:rPr>
          <w:sz w:val="20"/>
          <w:szCs w:val="20"/>
        </w:rPr>
        <w:t xml:space="preserve"> </w:t>
      </w:r>
      <w:r w:rsidR="00AB29D3" w:rsidRPr="00525655">
        <w:t xml:space="preserve">elkülönített vagyonából ki nem </w:t>
      </w:r>
      <w:r w:rsidR="00525655" w:rsidRPr="00525655">
        <w:t>elégíthető hitelezői igényekért</w:t>
      </w:r>
      <w:r w:rsidR="00185014" w:rsidRPr="00525655">
        <w:t xml:space="preserve"> a</w:t>
      </w:r>
      <w:r w:rsidR="00525655" w:rsidRPr="00525655">
        <w:t>z egyesület felel</w:t>
      </w:r>
      <w:r w:rsidR="00185014" w:rsidRPr="00525655">
        <w:t>.</w:t>
      </w:r>
    </w:p>
    <w:p w:rsidR="00CD1567" w:rsidRDefault="00CD1567"/>
    <w:p w:rsidR="00413399" w:rsidRDefault="00CD1567" w:rsidP="00CD1567">
      <w:pPr>
        <w:rPr>
          <w:i/>
        </w:rPr>
      </w:pPr>
      <w:r w:rsidRPr="00CD1567">
        <w:rPr>
          <w:i/>
        </w:rPr>
        <w:t xml:space="preserve">        Az Alapszabály </w:t>
      </w:r>
      <w:r w:rsidR="00413399">
        <w:rPr>
          <w:i/>
        </w:rPr>
        <w:t>módosításának technikája – a hatályos alapszabály és jogszabályok szerint:</w:t>
      </w:r>
    </w:p>
    <w:p w:rsidR="00CD1567" w:rsidRDefault="00185014" w:rsidP="00CD1567">
      <w:r>
        <w:t xml:space="preserve">               </w:t>
      </w:r>
      <w:r w:rsidR="00413399">
        <w:t>Az alapszabály módosítása – annak 10.§ (1) bekezdése értelmében – a küldöttközgyűlés kizárólagos hatáskörébe tartozik. Ugyancsak a küldöttközgyűlés hatásköre a tisztségvis</w:t>
      </w:r>
      <w:r w:rsidR="00525655">
        <w:t>elők megválasztása: ide tartozi</w:t>
      </w:r>
      <w:r w:rsidR="00413399">
        <w:t xml:space="preserve">k a Hálózat Irányító Testülete </w:t>
      </w:r>
      <w:r w:rsidR="00525655">
        <w:t>5 tagja</w:t>
      </w:r>
      <w:r w:rsidR="00413399">
        <w:t>.</w:t>
      </w:r>
      <w:r w:rsidR="000635F9">
        <w:t xml:space="preserve"> </w:t>
      </w:r>
    </w:p>
    <w:p w:rsidR="000635F9" w:rsidRDefault="000635F9" w:rsidP="00CD1567">
      <w:r>
        <w:t>A küldöttek a regionális (megyei)</w:t>
      </w:r>
      <w:r w:rsidRPr="000635F9">
        <w:t xml:space="preserve"> </w:t>
      </w:r>
      <w:r>
        <w:t>taggyűléseken elfogadott szempontoknak megfelelően képviselik az őket küldő tagság álláspontját, tehát első lépcső a</w:t>
      </w:r>
      <w:r w:rsidR="00185014">
        <w:t xml:space="preserve"> javaslato</w:t>
      </w:r>
      <w:r>
        <w:t>t a regionális taggyűlések elé vinni.</w:t>
      </w:r>
    </w:p>
    <w:p w:rsidR="00413399" w:rsidRDefault="00413399" w:rsidP="00CD1567">
      <w:r>
        <w:t xml:space="preserve">A módosítást </w:t>
      </w:r>
      <w:r w:rsidR="00525655">
        <w:t>az egyesület</w:t>
      </w:r>
      <w:r>
        <w:t xml:space="preserve"> Vezetőség</w:t>
      </w:r>
      <w:r w:rsidR="00525655">
        <w:t>e</w:t>
      </w:r>
      <w:r>
        <w:t xml:space="preserve"> készíti elő, tervezet formájában, első szűrő tehát a Vezetőség, akinek támogatnia kell a javaslatot.</w:t>
      </w:r>
    </w:p>
    <w:p w:rsidR="00413399" w:rsidRPr="00413399" w:rsidRDefault="00185014" w:rsidP="00CD1567">
      <w:r>
        <w:t xml:space="preserve">               </w:t>
      </w:r>
      <w:r w:rsidR="00413399">
        <w:t>Az alapszabály módosításához</w:t>
      </w:r>
      <w:r w:rsidR="003B2BF8">
        <w:t>, és a tisztségviselők megválasztásához is</w:t>
      </w:r>
      <w:r>
        <w:t xml:space="preserve"> </w:t>
      </w:r>
      <w:r w:rsidR="003B2BF8">
        <w:t>egyszerű szótöbbséggel hozott határozat szükséges. A szavazás mindkét esetben nyílt szavazás.</w:t>
      </w:r>
    </w:p>
    <w:p w:rsidR="008F0C33" w:rsidRDefault="008F0C33" w:rsidP="00CD1567"/>
    <w:p w:rsidR="00CD1567" w:rsidRPr="00585866" w:rsidRDefault="00CD1567" w:rsidP="00CD1567">
      <w:pPr>
        <w:numPr>
          <w:ilvl w:val="0"/>
          <w:numId w:val="16"/>
        </w:numPr>
        <w:rPr>
          <w:b/>
        </w:rPr>
      </w:pPr>
      <w:r w:rsidRPr="00585866">
        <w:rPr>
          <w:b/>
        </w:rPr>
        <w:lastRenderedPageBreak/>
        <w:t xml:space="preserve">A </w:t>
      </w:r>
      <w:r w:rsidR="004864CB" w:rsidRPr="00585866">
        <w:rPr>
          <w:b/>
        </w:rPr>
        <w:t>SZERVEZETI EGYSÉG LÉTREHOZÁSÁHOZ SZÜKSÉGES FELTÉTELEK</w:t>
      </w:r>
      <w:r w:rsidRPr="00585866">
        <w:rPr>
          <w:b/>
        </w:rPr>
        <w:t>:</w:t>
      </w:r>
    </w:p>
    <w:p w:rsidR="00C61A4F" w:rsidRDefault="004864CB" w:rsidP="00C61A4F">
      <w:pPr>
        <w:pStyle w:val="Listaszerbekezds"/>
        <w:numPr>
          <w:ilvl w:val="0"/>
          <w:numId w:val="22"/>
        </w:numPr>
      </w:pPr>
      <w:r>
        <w:t>Alapszabály módosítása</w:t>
      </w:r>
      <w:r w:rsidR="00C61A4F">
        <w:t>.</w:t>
      </w:r>
    </w:p>
    <w:p w:rsidR="00C61A4F" w:rsidRDefault="00C61A4F" w:rsidP="00C61A4F">
      <w:pPr>
        <w:pStyle w:val="Listaszerbekezds"/>
        <w:numPr>
          <w:ilvl w:val="0"/>
          <w:numId w:val="22"/>
        </w:numPr>
      </w:pPr>
      <w:r>
        <w:t>Tisztségviselők megválasztása</w:t>
      </w:r>
    </w:p>
    <w:p w:rsidR="00DB0030" w:rsidRDefault="004864CB" w:rsidP="00C61A4F">
      <w:pPr>
        <w:pStyle w:val="Listaszerbekezds"/>
        <w:numPr>
          <w:ilvl w:val="0"/>
          <w:numId w:val="22"/>
        </w:numPr>
      </w:pPr>
      <w:r>
        <w:t xml:space="preserve">Alapszabály mellékleteként </w:t>
      </w:r>
      <w:r w:rsidR="00585866">
        <w:t xml:space="preserve">a szervezeti egység </w:t>
      </w:r>
      <w:r w:rsidR="00C61A4F">
        <w:t>l</w:t>
      </w:r>
      <w:r w:rsidR="00E27BBB">
        <w:t>étesítő okirat</w:t>
      </w:r>
      <w:r w:rsidR="00585866">
        <w:t>ának</w:t>
      </w:r>
      <w:r w:rsidR="00E27BBB">
        <w:t xml:space="preserve"> </w:t>
      </w:r>
      <w:r w:rsidR="00C61A4F">
        <w:t>összeállítása</w:t>
      </w:r>
      <w:r w:rsidR="00525655">
        <w:t xml:space="preserve">, az alábbi </w:t>
      </w:r>
      <w:r w:rsidR="001C6F7D">
        <w:t xml:space="preserve">kötelező </w:t>
      </w:r>
      <w:r w:rsidR="00525655">
        <w:t>tartalommal:</w:t>
      </w:r>
    </w:p>
    <w:p w:rsidR="00DB0030" w:rsidRDefault="00DB0030" w:rsidP="00C61A4F">
      <w:pPr>
        <w:spacing w:after="0" w:line="240" w:lineRule="auto"/>
        <w:ind w:left="947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) </w:t>
      </w:r>
      <w:r w:rsidRPr="00DB0030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jogi személy szervezeti egység neve</w:t>
      </w:r>
      <w:r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DB0030" w:rsidRDefault="00DB0030" w:rsidP="00C61A4F">
      <w:pPr>
        <w:spacing w:after="0" w:line="240" w:lineRule="auto"/>
        <w:ind w:left="947" w:firstLine="238"/>
        <w:jc w:val="left"/>
      </w:pPr>
      <w:r>
        <w:t>Magyar Házi Gyermekorvosok Klinikai Vizsgálati Hálózata</w:t>
      </w:r>
    </w:p>
    <w:p w:rsidR="00C61A4F" w:rsidRPr="00E27BBB" w:rsidRDefault="00C61A4F" w:rsidP="00C61A4F">
      <w:pPr>
        <w:spacing w:after="0" w:line="240" w:lineRule="auto"/>
        <w:ind w:left="947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61A4F" w:rsidRDefault="00DB0030" w:rsidP="00C61A4F">
      <w:pPr>
        <w:spacing w:after="0" w:line="240" w:lineRule="auto"/>
        <w:ind w:left="947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7BB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b)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jogi személy szervezeti egység székhelye</w:t>
      </w:r>
      <w:r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DB0030" w:rsidRDefault="00525655" w:rsidP="00C61A4F">
      <w:pPr>
        <w:spacing w:after="0" w:line="240" w:lineRule="auto"/>
        <w:ind w:left="947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r w:rsidR="00DB0030">
        <w:rPr>
          <w:rFonts w:ascii="Times New Roman" w:eastAsia="Times New Roman" w:hAnsi="Times New Roman" w:cs="Times New Roman"/>
          <w:sz w:val="24"/>
          <w:szCs w:val="24"/>
          <w:lang w:eastAsia="hu-HU"/>
        </w:rPr>
        <w:t>Budapest</w:t>
      </w:r>
      <w:proofErr w:type="gramStart"/>
      <w:r w:rsidR="00DB00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…</w:t>
      </w:r>
      <w:proofErr w:type="gramEnd"/>
    </w:p>
    <w:p w:rsidR="00DB0030" w:rsidRPr="00E27BBB" w:rsidRDefault="00DB0030" w:rsidP="00DB0030">
      <w:pPr>
        <w:spacing w:after="0" w:line="240" w:lineRule="auto"/>
        <w:ind w:left="360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B0030" w:rsidRDefault="00DB0030" w:rsidP="00C61A4F">
      <w:pPr>
        <w:spacing w:after="0" w:line="240" w:lineRule="auto"/>
        <w:ind w:left="947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7BB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c)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jogi személy </w:t>
      </w:r>
      <w:r w:rsidR="00B439C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szervezeti egység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célja</w:t>
      </w:r>
      <w:r w:rsidR="00B439C9">
        <w:rPr>
          <w:rFonts w:ascii="Times New Roman" w:eastAsia="Times New Roman" w:hAnsi="Times New Roman" w:cs="Times New Roman"/>
          <w:sz w:val="24"/>
          <w:szCs w:val="24"/>
          <w:lang w:eastAsia="hu-HU"/>
        </w:rPr>
        <w:t>, feladata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61A4F" w:rsidRDefault="00C61A4F" w:rsidP="00C61A4F">
      <w:pPr>
        <w:spacing w:after="0" w:line="240" w:lineRule="auto"/>
        <w:ind w:left="947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439C9" w:rsidRPr="004A0DDF" w:rsidRDefault="00B439C9" w:rsidP="00C61A4F">
      <w:pPr>
        <w:ind w:left="1185"/>
        <w:rPr>
          <w:i/>
        </w:rPr>
      </w:pPr>
      <w:r>
        <w:rPr>
          <w:i/>
        </w:rPr>
        <w:t>A Hálózat célja:</w:t>
      </w:r>
    </w:p>
    <w:p w:rsidR="00525655" w:rsidRDefault="00525655" w:rsidP="00525655">
      <w:pPr>
        <w:numPr>
          <w:ilvl w:val="1"/>
          <w:numId w:val="8"/>
        </w:numPr>
        <w:spacing w:after="0" w:line="240" w:lineRule="auto"/>
        <w:rPr>
          <w:rStyle w:val="Hiperhivatkozs"/>
          <w:rFonts w:cs="Verdana"/>
          <w:color w:val="auto"/>
          <w:sz w:val="24"/>
          <w:szCs w:val="24"/>
          <w:u w:val="none"/>
        </w:rPr>
      </w:pPr>
      <w:r>
        <w:rPr>
          <w:rStyle w:val="Hiperhivatkozs"/>
          <w:rFonts w:cs="Verdana"/>
          <w:color w:val="auto"/>
          <w:sz w:val="24"/>
          <w:szCs w:val="24"/>
          <w:u w:val="none"/>
        </w:rPr>
        <w:t xml:space="preserve">a gyermekgyógyászatban a </w:t>
      </w:r>
      <w:r w:rsidRPr="004A0DDF">
        <w:rPr>
          <w:rStyle w:val="Hiperhivatkozs"/>
          <w:rFonts w:cs="Verdana"/>
          <w:color w:val="auto"/>
          <w:sz w:val="24"/>
          <w:szCs w:val="24"/>
          <w:u w:val="none"/>
        </w:rPr>
        <w:t>magyarországi vizsgálóhelyek vonzóvá tétele</w:t>
      </w:r>
      <w:r>
        <w:rPr>
          <w:rStyle w:val="Hiperhivatkozs"/>
          <w:rFonts w:cs="Verdana"/>
          <w:color w:val="auto"/>
          <w:sz w:val="24"/>
          <w:szCs w:val="24"/>
          <w:u w:val="none"/>
        </w:rPr>
        <w:t xml:space="preserve"> a klinikai vizsgálatok kezdeményezői, megbízói (</w:t>
      </w:r>
      <w:del w:id="35" w:author="Dr Stunya Edina" w:date="2015-10-28T21:04:00Z">
        <w:r w:rsidDel="00F47EF8">
          <w:rPr>
            <w:rStyle w:val="Hiperhivatkozs"/>
            <w:rFonts w:cs="Verdana"/>
            <w:color w:val="auto"/>
            <w:sz w:val="24"/>
            <w:szCs w:val="24"/>
            <w:u w:val="none"/>
          </w:rPr>
          <w:delText>sponsor</w:delText>
        </w:r>
      </w:del>
      <w:ins w:id="36" w:author="Dr Stunya Edina" w:date="2015-10-28T21:04:00Z">
        <w:r w:rsidR="00F47EF8">
          <w:rPr>
            <w:rStyle w:val="Hiperhivatkozs"/>
            <w:rFonts w:cs="Verdana"/>
            <w:color w:val="auto"/>
            <w:sz w:val="24"/>
            <w:szCs w:val="24"/>
            <w:u w:val="none"/>
          </w:rPr>
          <w:t>szponzor</w:t>
        </w:r>
      </w:ins>
      <w:r>
        <w:rPr>
          <w:rStyle w:val="Hiperhivatkozs"/>
          <w:rFonts w:cs="Verdana"/>
          <w:color w:val="auto"/>
          <w:sz w:val="24"/>
          <w:szCs w:val="24"/>
          <w:u w:val="none"/>
        </w:rPr>
        <w:t>) számára,</w:t>
      </w:r>
    </w:p>
    <w:p w:rsidR="00525655" w:rsidRPr="007778FF" w:rsidRDefault="00525655" w:rsidP="00525655">
      <w:pPr>
        <w:pStyle w:val="Default"/>
        <w:numPr>
          <w:ilvl w:val="1"/>
          <w:numId w:val="8"/>
        </w:numPr>
        <w:jc w:val="both"/>
        <w:rPr>
          <w:rFonts w:asciiTheme="majorHAnsi" w:hAnsiTheme="majorHAnsi"/>
        </w:rPr>
      </w:pPr>
      <w:r w:rsidRPr="007778FF">
        <w:rPr>
          <w:rFonts w:asciiTheme="majorHAnsi" w:hAnsiTheme="majorHAnsi"/>
        </w:rPr>
        <w:t>az alapellátás jelenlétének erősítése a gyermekgyógyászati klinikai vizsgálatokban,</w:t>
      </w:r>
    </w:p>
    <w:p w:rsidR="00525655" w:rsidRPr="004A0DDF" w:rsidRDefault="00525655" w:rsidP="00525655">
      <w:pPr>
        <w:numPr>
          <w:ilvl w:val="1"/>
          <w:numId w:val="8"/>
        </w:numPr>
        <w:spacing w:after="0" w:line="240" w:lineRule="auto"/>
        <w:rPr>
          <w:rStyle w:val="Hiperhivatkozs"/>
          <w:rFonts w:cs="Verdana"/>
          <w:bCs/>
          <w:color w:val="auto"/>
          <w:sz w:val="24"/>
          <w:szCs w:val="24"/>
          <w:u w:val="none"/>
        </w:rPr>
      </w:pPr>
      <w:r w:rsidRPr="004A0DDF">
        <w:rPr>
          <w:rStyle w:val="Hiperhivatkozs"/>
          <w:rFonts w:cs="Verdana"/>
          <w:color w:val="auto"/>
          <w:sz w:val="24"/>
          <w:szCs w:val="24"/>
          <w:u w:val="none"/>
        </w:rPr>
        <w:t>a magyar gyermekgyógyászok elismertségének növelé</w:t>
      </w:r>
      <w:r>
        <w:rPr>
          <w:rStyle w:val="Hiperhivatkozs"/>
          <w:rFonts w:cs="Verdana"/>
          <w:color w:val="auto"/>
          <w:sz w:val="24"/>
          <w:szCs w:val="24"/>
          <w:u w:val="none"/>
        </w:rPr>
        <w:t>se nemzetközi szakmai fórumokon,</w:t>
      </w:r>
    </w:p>
    <w:p w:rsidR="00525655" w:rsidRPr="002A1AB8" w:rsidRDefault="00525655" w:rsidP="00525655">
      <w:pPr>
        <w:numPr>
          <w:ilvl w:val="1"/>
          <w:numId w:val="8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F035E">
        <w:rPr>
          <w:sz w:val="24"/>
          <w:szCs w:val="24"/>
        </w:rPr>
        <w:t>klinikai vizsgálatok</w:t>
      </w:r>
      <w:r>
        <w:rPr>
          <w:sz w:val="24"/>
          <w:szCs w:val="24"/>
        </w:rPr>
        <w:t>ban való részvétel elérhetővé tétele</w:t>
      </w:r>
      <w:r w:rsidRPr="006F035E">
        <w:rPr>
          <w:sz w:val="24"/>
          <w:szCs w:val="24"/>
        </w:rPr>
        <w:t xml:space="preserve"> a magyar gyermekek számára</w:t>
      </w:r>
      <w:r>
        <w:rPr>
          <w:sz w:val="24"/>
          <w:szCs w:val="24"/>
        </w:rPr>
        <w:t>,</w:t>
      </w:r>
    </w:p>
    <w:p w:rsidR="00525655" w:rsidRPr="007778FF" w:rsidRDefault="00525655" w:rsidP="00525655">
      <w:pPr>
        <w:pStyle w:val="Default"/>
        <w:numPr>
          <w:ilvl w:val="1"/>
          <w:numId w:val="8"/>
        </w:numPr>
        <w:jc w:val="both"/>
        <w:rPr>
          <w:rFonts w:asciiTheme="majorHAnsi" w:hAnsiTheme="majorHAnsi"/>
        </w:rPr>
      </w:pPr>
      <w:r w:rsidRPr="007778FF">
        <w:rPr>
          <w:rFonts w:asciiTheme="majorHAnsi" w:hAnsiTheme="majorHAnsi"/>
        </w:rPr>
        <w:t xml:space="preserve">a hálózatból származó </w:t>
      </w:r>
      <w:proofErr w:type="gramStart"/>
      <w:r w:rsidRPr="007778FF">
        <w:rPr>
          <w:rFonts w:asciiTheme="majorHAnsi" w:hAnsiTheme="majorHAnsi"/>
        </w:rPr>
        <w:t>szinergia hatások</w:t>
      </w:r>
      <w:proofErr w:type="gramEnd"/>
      <w:r w:rsidRPr="007778FF">
        <w:rPr>
          <w:rFonts w:asciiTheme="majorHAnsi" w:hAnsiTheme="majorHAnsi"/>
        </w:rPr>
        <w:t xml:space="preserve"> érvényesítése,</w:t>
      </w:r>
    </w:p>
    <w:p w:rsidR="00B439C9" w:rsidRPr="008F0C33" w:rsidRDefault="00525655" w:rsidP="00B439C9">
      <w:pPr>
        <w:pStyle w:val="Default"/>
        <w:numPr>
          <w:ilvl w:val="1"/>
          <w:numId w:val="8"/>
        </w:numPr>
        <w:jc w:val="both"/>
        <w:rPr>
          <w:rFonts w:asciiTheme="majorHAnsi" w:hAnsiTheme="majorHAnsi" w:cs="Verdana"/>
          <w:bCs/>
          <w:color w:val="auto"/>
          <w:u w:val="single"/>
        </w:rPr>
      </w:pPr>
      <w:r w:rsidRPr="007778FF">
        <w:rPr>
          <w:rFonts w:asciiTheme="majorHAnsi" w:hAnsiTheme="majorHAnsi"/>
          <w:color w:val="auto"/>
        </w:rPr>
        <w:t>a klinikai vizsgálatokban résztvevő gyermekorvosok érdekeinek védelme, a vizsgálatokban való részvételük háttér-támogatása (képzés, továbbképzés, adminisztratív, jogi segítség</w:t>
      </w:r>
      <w:r>
        <w:rPr>
          <w:rFonts w:asciiTheme="majorHAnsi" w:hAnsiTheme="majorHAnsi"/>
          <w:color w:val="auto"/>
        </w:rPr>
        <w:t>, egyéb szolgáltatások nyújtása</w:t>
      </w:r>
      <w:r w:rsidRPr="007778FF">
        <w:rPr>
          <w:rFonts w:asciiTheme="majorHAnsi" w:hAnsiTheme="majorHAnsi"/>
          <w:color w:val="auto"/>
        </w:rPr>
        <w:t>).</w:t>
      </w:r>
    </w:p>
    <w:p w:rsidR="008F0C33" w:rsidRPr="008F0C33" w:rsidRDefault="008F0C33" w:rsidP="008F0C33">
      <w:pPr>
        <w:pStyle w:val="Default"/>
        <w:ind w:left="1440"/>
        <w:jc w:val="both"/>
        <w:rPr>
          <w:rFonts w:asciiTheme="majorHAnsi" w:hAnsiTheme="majorHAnsi" w:cs="Verdana"/>
          <w:bCs/>
          <w:color w:val="auto"/>
          <w:u w:val="single"/>
        </w:rPr>
      </w:pPr>
    </w:p>
    <w:p w:rsidR="00B439C9" w:rsidRPr="004A0DDF" w:rsidRDefault="00B439C9" w:rsidP="00C61A4F">
      <w:pPr>
        <w:ind w:left="1069"/>
        <w:rPr>
          <w:i/>
        </w:rPr>
      </w:pPr>
      <w:r>
        <w:rPr>
          <w:i/>
        </w:rPr>
        <w:t>A Hálózat feladatai:</w:t>
      </w:r>
    </w:p>
    <w:p w:rsidR="00525655" w:rsidRPr="001764BA" w:rsidRDefault="00525655" w:rsidP="00525655">
      <w:pPr>
        <w:pStyle w:val="Listaszerbekezds"/>
        <w:numPr>
          <w:ilvl w:val="0"/>
          <w:numId w:val="21"/>
        </w:numPr>
        <w:spacing w:after="0" w:line="240" w:lineRule="auto"/>
        <w:ind w:left="1429"/>
        <w:rPr>
          <w:sz w:val="24"/>
          <w:szCs w:val="24"/>
        </w:rPr>
      </w:pPr>
      <w:r w:rsidRPr="001764BA">
        <w:rPr>
          <w:sz w:val="24"/>
          <w:szCs w:val="24"/>
        </w:rPr>
        <w:t>a klinikai vizsgálatot végző szakemberek (</w:t>
      </w:r>
      <w:r>
        <w:rPr>
          <w:sz w:val="24"/>
          <w:szCs w:val="24"/>
        </w:rPr>
        <w:t xml:space="preserve">vizsgálatvezető, társvizsgáló </w:t>
      </w:r>
      <w:r w:rsidRPr="001764BA">
        <w:rPr>
          <w:sz w:val="24"/>
          <w:szCs w:val="24"/>
        </w:rPr>
        <w:t xml:space="preserve">orvosok, </w:t>
      </w:r>
      <w:r>
        <w:rPr>
          <w:sz w:val="24"/>
          <w:szCs w:val="24"/>
        </w:rPr>
        <w:t>vizsgálati asszisztensek</w:t>
      </w:r>
      <w:r w:rsidRPr="001764BA">
        <w:rPr>
          <w:sz w:val="24"/>
          <w:szCs w:val="24"/>
        </w:rPr>
        <w:t>, koordinátorok – a továbbiakban: közreműködők) összefogása,</w:t>
      </w:r>
    </w:p>
    <w:p w:rsidR="00525655" w:rsidRPr="001764BA" w:rsidRDefault="00525655" w:rsidP="00525655">
      <w:pPr>
        <w:numPr>
          <w:ilvl w:val="0"/>
          <w:numId w:val="10"/>
        </w:numPr>
        <w:spacing w:after="0" w:line="240" w:lineRule="auto"/>
        <w:ind w:left="1429"/>
        <w:rPr>
          <w:sz w:val="24"/>
          <w:szCs w:val="24"/>
        </w:rPr>
      </w:pPr>
      <w:r w:rsidRPr="001764BA">
        <w:rPr>
          <w:sz w:val="24"/>
          <w:szCs w:val="24"/>
        </w:rPr>
        <w:t>a közreműködők, és vizsgálóhelyek adtabázisának létrehozása, folyamatos aktualizálása,</w:t>
      </w:r>
    </w:p>
    <w:p w:rsidR="00525655" w:rsidRPr="001764BA" w:rsidRDefault="00525655" w:rsidP="00525655">
      <w:pPr>
        <w:numPr>
          <w:ilvl w:val="0"/>
          <w:numId w:val="10"/>
        </w:numPr>
        <w:spacing w:after="0" w:line="240" w:lineRule="auto"/>
        <w:ind w:left="1429"/>
        <w:rPr>
          <w:sz w:val="24"/>
          <w:szCs w:val="24"/>
        </w:rPr>
      </w:pPr>
      <w:r w:rsidRPr="001764BA">
        <w:rPr>
          <w:sz w:val="24"/>
          <w:szCs w:val="24"/>
        </w:rPr>
        <w:t>betegségekre vonatkozó adatbázisok létrehozása, folyamatos aktualizálása,</w:t>
      </w:r>
    </w:p>
    <w:p w:rsidR="00525655" w:rsidRPr="001764BA" w:rsidRDefault="00525655" w:rsidP="00525655">
      <w:pPr>
        <w:numPr>
          <w:ilvl w:val="0"/>
          <w:numId w:val="10"/>
        </w:numPr>
        <w:spacing w:after="0" w:line="240" w:lineRule="auto"/>
        <w:ind w:left="1429"/>
        <w:rPr>
          <w:sz w:val="24"/>
          <w:szCs w:val="24"/>
        </w:rPr>
      </w:pPr>
      <w:r w:rsidRPr="001764BA">
        <w:rPr>
          <w:sz w:val="24"/>
          <w:szCs w:val="24"/>
        </w:rPr>
        <w:t>a Hálózat megismertetése, népszerűsítése</w:t>
      </w:r>
      <w:r>
        <w:rPr>
          <w:sz w:val="24"/>
          <w:szCs w:val="24"/>
        </w:rPr>
        <w:t xml:space="preserve"> a megbízók</w:t>
      </w:r>
      <w:r w:rsidRPr="001764BA">
        <w:rPr>
          <w:sz w:val="24"/>
          <w:szCs w:val="24"/>
        </w:rPr>
        <w:t xml:space="preserve"> számára, </w:t>
      </w:r>
    </w:p>
    <w:p w:rsidR="00525655" w:rsidRPr="001764BA" w:rsidRDefault="00525655" w:rsidP="00525655">
      <w:pPr>
        <w:numPr>
          <w:ilvl w:val="0"/>
          <w:numId w:val="10"/>
        </w:numPr>
        <w:spacing w:after="0" w:line="240" w:lineRule="auto"/>
        <w:ind w:left="1429"/>
        <w:rPr>
          <w:sz w:val="24"/>
          <w:szCs w:val="24"/>
        </w:rPr>
      </w:pPr>
      <w:r w:rsidRPr="001764BA">
        <w:rPr>
          <w:sz w:val="24"/>
          <w:szCs w:val="24"/>
        </w:rPr>
        <w:t>kapcsolattartás klinikai vizsgálato</w:t>
      </w:r>
      <w:r>
        <w:rPr>
          <w:sz w:val="24"/>
          <w:szCs w:val="24"/>
        </w:rPr>
        <w:t>ka</w:t>
      </w:r>
      <w:r w:rsidRPr="001764BA">
        <w:rPr>
          <w:sz w:val="24"/>
          <w:szCs w:val="24"/>
        </w:rPr>
        <w:t xml:space="preserve">t </w:t>
      </w:r>
      <w:r>
        <w:rPr>
          <w:sz w:val="24"/>
          <w:szCs w:val="24"/>
        </w:rPr>
        <w:t>szervező</w:t>
      </w:r>
      <w:r w:rsidRPr="001764BA">
        <w:rPr>
          <w:sz w:val="24"/>
          <w:szCs w:val="24"/>
        </w:rPr>
        <w:t xml:space="preserve"> (szponzorok, CVRO)</w:t>
      </w:r>
      <w:r>
        <w:rPr>
          <w:sz w:val="24"/>
          <w:szCs w:val="24"/>
        </w:rPr>
        <w:t xml:space="preserve"> </w:t>
      </w:r>
      <w:r w:rsidRPr="001764BA">
        <w:rPr>
          <w:sz w:val="24"/>
          <w:szCs w:val="24"/>
        </w:rPr>
        <w:t>cégekkel,</w:t>
      </w:r>
    </w:p>
    <w:p w:rsidR="00525655" w:rsidRDefault="00525655" w:rsidP="00525655">
      <w:pPr>
        <w:numPr>
          <w:ilvl w:val="0"/>
          <w:numId w:val="10"/>
        </w:numPr>
        <w:spacing w:after="0" w:line="240" w:lineRule="auto"/>
        <w:ind w:left="1429"/>
        <w:rPr>
          <w:sz w:val="24"/>
          <w:szCs w:val="24"/>
        </w:rPr>
      </w:pPr>
      <w:r w:rsidRPr="006F035E">
        <w:rPr>
          <w:sz w:val="24"/>
          <w:szCs w:val="24"/>
        </w:rPr>
        <w:t>betegszervezetekkel való kapcsolatfelvétel és együttműködés</w:t>
      </w:r>
      <w:r>
        <w:rPr>
          <w:sz w:val="24"/>
          <w:szCs w:val="24"/>
        </w:rPr>
        <w:t>,</w:t>
      </w:r>
    </w:p>
    <w:p w:rsidR="00525655" w:rsidRPr="001764BA" w:rsidRDefault="00525655" w:rsidP="00525655">
      <w:pPr>
        <w:pStyle w:val="Default"/>
        <w:numPr>
          <w:ilvl w:val="0"/>
          <w:numId w:val="10"/>
        </w:numPr>
        <w:ind w:left="142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Pr="001764BA">
        <w:rPr>
          <w:rFonts w:asciiTheme="majorHAnsi" w:hAnsiTheme="majorHAnsi"/>
        </w:rPr>
        <w:t>tudásmenedzselés új megoldásainak kialakítása a gyermekgyógyászati klinikai vizsgálatok terén,</w:t>
      </w:r>
    </w:p>
    <w:p w:rsidR="00525655" w:rsidRPr="001764BA" w:rsidRDefault="00525655" w:rsidP="00525655">
      <w:pPr>
        <w:pStyle w:val="Default"/>
        <w:numPr>
          <w:ilvl w:val="0"/>
          <w:numId w:val="10"/>
        </w:numPr>
        <w:ind w:left="142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Pr="001764BA">
        <w:rPr>
          <w:rFonts w:asciiTheme="majorHAnsi" w:hAnsiTheme="majorHAnsi"/>
        </w:rPr>
        <w:t>beteggel való kommunikáció jó gyakorlati tárának kialakítása (pl. rajzos betegtájékoztató készítése a vizsgálat menetéről),</w:t>
      </w:r>
    </w:p>
    <w:p w:rsidR="00525655" w:rsidRPr="001764BA" w:rsidRDefault="00525655" w:rsidP="00525655">
      <w:pPr>
        <w:pStyle w:val="Default"/>
        <w:numPr>
          <w:ilvl w:val="0"/>
          <w:numId w:val="10"/>
        </w:numPr>
        <w:ind w:left="1429"/>
        <w:jc w:val="both"/>
        <w:rPr>
          <w:rFonts w:asciiTheme="majorHAnsi" w:hAnsiTheme="majorHAnsi"/>
        </w:rPr>
      </w:pPr>
      <w:r w:rsidRPr="001764BA">
        <w:rPr>
          <w:rFonts w:asciiTheme="majorHAnsi" w:hAnsiTheme="majorHAnsi"/>
        </w:rPr>
        <w:t>a hálózati működés jó gyakorlati tárának kialakítása,</w:t>
      </w:r>
    </w:p>
    <w:p w:rsidR="00525655" w:rsidRPr="006F035E" w:rsidRDefault="00525655" w:rsidP="00525655">
      <w:pPr>
        <w:pStyle w:val="Default"/>
        <w:numPr>
          <w:ilvl w:val="0"/>
          <w:numId w:val="10"/>
        </w:numPr>
        <w:ind w:left="1429"/>
        <w:jc w:val="both"/>
      </w:pPr>
      <w:r w:rsidRPr="00DF1857">
        <w:rPr>
          <w:rFonts w:asciiTheme="majorHAnsi" w:hAnsiTheme="majorHAnsi"/>
        </w:rPr>
        <w:t>a klinikai vizsgálatokat kezdeményező</w:t>
      </w:r>
      <w:r>
        <w:rPr>
          <w:rFonts w:asciiTheme="majorHAnsi" w:hAnsiTheme="majorHAnsi"/>
        </w:rPr>
        <w:t>k</w:t>
      </w:r>
      <w:r w:rsidRPr="00DF1857">
        <w:rPr>
          <w:rFonts w:asciiTheme="majorHAnsi" w:hAnsiTheme="majorHAnsi"/>
        </w:rPr>
        <w:t xml:space="preserve"> felé a közvetítői feladatok új metodikáinak kidolgozása és realizálása</w:t>
      </w:r>
      <w:r>
        <w:rPr>
          <w:rFonts w:asciiTheme="minorHAnsi" w:hAnsiTheme="minorHAnsi"/>
        </w:rPr>
        <w:t>,</w:t>
      </w:r>
    </w:p>
    <w:p w:rsidR="00525655" w:rsidRPr="006F035E" w:rsidRDefault="00525655" w:rsidP="00525655">
      <w:pPr>
        <w:numPr>
          <w:ilvl w:val="0"/>
          <w:numId w:val="10"/>
        </w:numPr>
        <w:spacing w:after="0" w:line="240" w:lineRule="auto"/>
        <w:ind w:left="1429"/>
        <w:rPr>
          <w:sz w:val="24"/>
          <w:szCs w:val="24"/>
        </w:rPr>
      </w:pPr>
      <w:proofErr w:type="spellStart"/>
      <w:r>
        <w:rPr>
          <w:sz w:val="24"/>
          <w:szCs w:val="24"/>
        </w:rPr>
        <w:t>MGYT-vel</w:t>
      </w:r>
      <w:proofErr w:type="spellEnd"/>
      <w:r>
        <w:rPr>
          <w:sz w:val="24"/>
          <w:szCs w:val="24"/>
        </w:rPr>
        <w:t>, a klinikai vizsgálatokban szerepet játszó engedélyező, vagy</w:t>
      </w:r>
      <w:r w:rsidRPr="006F03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szakhatóságokkal, egyéb </w:t>
      </w:r>
      <w:r w:rsidRPr="006F035E">
        <w:rPr>
          <w:sz w:val="24"/>
          <w:szCs w:val="24"/>
        </w:rPr>
        <w:t>szakmai szervezetekkel való kapcsolattartás</w:t>
      </w:r>
      <w:r>
        <w:rPr>
          <w:sz w:val="24"/>
          <w:szCs w:val="24"/>
        </w:rPr>
        <w:t>,</w:t>
      </w:r>
    </w:p>
    <w:p w:rsidR="00525655" w:rsidRPr="006F035E" w:rsidRDefault="00525655" w:rsidP="00525655">
      <w:pPr>
        <w:numPr>
          <w:ilvl w:val="0"/>
          <w:numId w:val="10"/>
        </w:numPr>
        <w:spacing w:after="0" w:line="240" w:lineRule="auto"/>
        <w:ind w:left="1429"/>
        <w:rPr>
          <w:sz w:val="24"/>
          <w:szCs w:val="24"/>
        </w:rPr>
      </w:pPr>
      <w:r>
        <w:rPr>
          <w:sz w:val="24"/>
          <w:szCs w:val="24"/>
        </w:rPr>
        <w:t>más magyarországi klinikai vizsgálati hálózatokkal</w:t>
      </w:r>
      <w:r w:rsidRPr="005F347A">
        <w:rPr>
          <w:sz w:val="24"/>
          <w:szCs w:val="24"/>
        </w:rPr>
        <w:t xml:space="preserve"> </w:t>
      </w:r>
      <w:r w:rsidRPr="006F035E">
        <w:rPr>
          <w:sz w:val="24"/>
          <w:szCs w:val="24"/>
        </w:rPr>
        <w:t>való kapcsolat felvétel</w:t>
      </w:r>
      <w:r>
        <w:rPr>
          <w:sz w:val="24"/>
          <w:szCs w:val="24"/>
        </w:rPr>
        <w:t>e</w:t>
      </w:r>
      <w:r w:rsidRPr="006F03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és </w:t>
      </w:r>
      <w:r w:rsidRPr="006F035E">
        <w:rPr>
          <w:sz w:val="24"/>
          <w:szCs w:val="24"/>
        </w:rPr>
        <w:t>kapcsolattartás</w:t>
      </w:r>
      <w:r>
        <w:rPr>
          <w:sz w:val="24"/>
          <w:szCs w:val="24"/>
        </w:rPr>
        <w:t>,</w:t>
      </w:r>
    </w:p>
    <w:p w:rsidR="00525655" w:rsidRPr="006F035E" w:rsidRDefault="00525655" w:rsidP="00525655">
      <w:pPr>
        <w:numPr>
          <w:ilvl w:val="0"/>
          <w:numId w:val="10"/>
        </w:numPr>
        <w:spacing w:after="0" w:line="240" w:lineRule="auto"/>
        <w:ind w:left="1429"/>
        <w:rPr>
          <w:sz w:val="24"/>
          <w:szCs w:val="24"/>
        </w:rPr>
      </w:pPr>
      <w:r w:rsidRPr="006F035E">
        <w:rPr>
          <w:sz w:val="24"/>
          <w:szCs w:val="24"/>
        </w:rPr>
        <w:lastRenderedPageBreak/>
        <w:t>nemzetközi gyermekgyógyászati klinikai vizsgálati hálózatokkal való kapcsolat felvétel</w:t>
      </w:r>
      <w:r>
        <w:rPr>
          <w:sz w:val="24"/>
          <w:szCs w:val="24"/>
        </w:rPr>
        <w:t>e</w:t>
      </w:r>
      <w:r w:rsidRPr="006F035E">
        <w:rPr>
          <w:sz w:val="24"/>
          <w:szCs w:val="24"/>
        </w:rPr>
        <w:t xml:space="preserve"> és kapcsolattartás</w:t>
      </w:r>
      <w:r>
        <w:rPr>
          <w:sz w:val="24"/>
          <w:szCs w:val="24"/>
        </w:rPr>
        <w:t>,</w:t>
      </w:r>
    </w:p>
    <w:p w:rsidR="00525655" w:rsidRPr="006F035E" w:rsidRDefault="00525655" w:rsidP="00525655">
      <w:pPr>
        <w:numPr>
          <w:ilvl w:val="0"/>
          <w:numId w:val="10"/>
        </w:numPr>
        <w:spacing w:after="0" w:line="240" w:lineRule="auto"/>
        <w:ind w:left="1429"/>
        <w:rPr>
          <w:sz w:val="24"/>
          <w:szCs w:val="24"/>
        </w:rPr>
      </w:pPr>
      <w:r>
        <w:rPr>
          <w:sz w:val="24"/>
          <w:szCs w:val="24"/>
        </w:rPr>
        <w:t xml:space="preserve">a tevékenységet érintő, működést segítő </w:t>
      </w:r>
      <w:r w:rsidRPr="006F035E">
        <w:rPr>
          <w:sz w:val="24"/>
          <w:szCs w:val="24"/>
        </w:rPr>
        <w:t>pályázati források felkutatása.</w:t>
      </w:r>
    </w:p>
    <w:p w:rsidR="00DB0030" w:rsidRPr="00E27BBB" w:rsidRDefault="00DB0030" w:rsidP="00C61A4F">
      <w:pPr>
        <w:spacing w:after="0" w:line="240" w:lineRule="auto"/>
        <w:ind w:left="1069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B0030" w:rsidRDefault="00DB0030" w:rsidP="00C61A4F">
      <w:pPr>
        <w:spacing w:after="0" w:line="240" w:lineRule="auto"/>
        <w:ind w:left="1069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7BB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d) </w:t>
      </w:r>
      <w:r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>a jogi személy</w:t>
      </w:r>
      <w:r w:rsidR="00B439C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szervezeti egysége</w:t>
      </w:r>
      <w:r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>t létes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ítő személy neve, székhelye</w:t>
      </w:r>
      <w:r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B439C9" w:rsidRDefault="00B439C9" w:rsidP="00C61A4F">
      <w:pPr>
        <w:spacing w:after="0" w:line="240" w:lineRule="auto"/>
        <w:ind w:left="1069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439C9" w:rsidRDefault="00B439C9" w:rsidP="00C61A4F">
      <w:pPr>
        <w:spacing w:after="0" w:line="240" w:lineRule="auto"/>
        <w:ind w:left="1069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Házi Gyermekorvosok Országos Érdekvédelmi Egyesülete</w:t>
      </w:r>
    </w:p>
    <w:p w:rsidR="00B439C9" w:rsidRDefault="00B439C9" w:rsidP="00C61A4F">
      <w:pPr>
        <w:spacing w:after="0" w:line="240" w:lineRule="auto"/>
        <w:ind w:left="1069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H-1133 Budapest, Ipoly u. 5/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  V.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em. 24.</w:t>
      </w:r>
    </w:p>
    <w:p w:rsidR="00B439C9" w:rsidRPr="00E27BBB" w:rsidRDefault="00B439C9" w:rsidP="00C61A4F">
      <w:pPr>
        <w:spacing w:after="0" w:line="240" w:lineRule="auto"/>
        <w:ind w:left="1069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439C9" w:rsidRDefault="00DB0030" w:rsidP="00C61A4F">
      <w:pPr>
        <w:spacing w:after="0" w:line="240" w:lineRule="auto"/>
        <w:ind w:left="1069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E27BB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</w:t>
      </w:r>
      <w:proofErr w:type="gramEnd"/>
      <w:r w:rsidRPr="00E27BB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) </w:t>
      </w:r>
      <w:r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jogi személy </w:t>
      </w:r>
      <w:r w:rsidR="00B439C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szervezeti egység </w:t>
      </w:r>
      <w:r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>részére telje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sítendő vagyoni hozzájárulások</w:t>
      </w:r>
      <w:r w:rsidR="00B439C9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439C9" w:rsidRDefault="00B439C9" w:rsidP="00C61A4F">
      <w:pPr>
        <w:spacing w:after="0" w:line="240" w:lineRule="auto"/>
        <w:ind w:left="1069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102CA" w:rsidRDefault="00C61A4F" w:rsidP="00525655">
      <w:pPr>
        <w:spacing w:after="0" w:line="240" w:lineRule="auto"/>
        <w:ind w:left="1069" w:firstLine="238"/>
        <w:rPr>
          <w:ins w:id="37" w:author="Dr Stunya Edina" w:date="2015-10-28T20:14:00Z"/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Hálózathoz csatlakozó</w:t>
      </w:r>
      <w:r w:rsidR="005858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tago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 hozzájárulása</w:t>
      </w:r>
      <w:ins w:id="38" w:author="Dr Stunya Edina" w:date="2015-10-28T20:15:00Z">
        <w:r w:rsidR="00E102CA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:</w:t>
        </w:r>
      </w:ins>
      <w:ins w:id="39" w:author="Dr Stunya Edina" w:date="2015-10-28T20:17:00Z">
        <w:r w:rsidR="007832AF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 xml:space="preserve"> </w:t>
        </w:r>
      </w:ins>
    </w:p>
    <w:p w:rsidR="00E102CA" w:rsidRDefault="00E102CA" w:rsidP="00525655">
      <w:pPr>
        <w:spacing w:after="0" w:line="240" w:lineRule="auto"/>
        <w:ind w:left="1069" w:firstLine="238"/>
        <w:rPr>
          <w:ins w:id="40" w:author="Dr Stunya Edina" w:date="2015-10-28T20:14:00Z"/>
          <w:rFonts w:ascii="Times New Roman" w:eastAsia="Times New Roman" w:hAnsi="Times New Roman" w:cs="Times New Roman"/>
          <w:sz w:val="24"/>
          <w:szCs w:val="24"/>
          <w:lang w:eastAsia="hu-HU"/>
        </w:rPr>
      </w:pPr>
      <w:ins w:id="41" w:author="Dr Stunya Edina" w:date="2015-10-28T20:14:00Z">
        <w:r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 xml:space="preserve">HGYE tagoknak a HGYE tagsági díj </w:t>
        </w:r>
        <w:proofErr w:type="gramStart"/>
        <w:r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fedezi</w:t>
        </w:r>
      </w:ins>
      <w:ins w:id="42" w:author="Dr Stunya Edina" w:date="2015-10-28T20:52:00Z">
        <w:r w:rsidR="002304B4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 xml:space="preserve"> ?</w:t>
        </w:r>
        <w:proofErr w:type="gramEnd"/>
        <w:r w:rsidR="002304B4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 xml:space="preserve"> </w:t>
        </w:r>
        <w:proofErr w:type="gramStart"/>
        <w:r w:rsidR="002304B4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vagy</w:t>
        </w:r>
        <w:proofErr w:type="gramEnd"/>
        <w:r w:rsidR="002304B4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 xml:space="preserve"> ők is fizetnek tagdíjat</w:t>
        </w:r>
      </w:ins>
      <w:ins w:id="43" w:author="Dr Stunya Edina" w:date="2015-10-28T20:53:00Z">
        <w:r w:rsidR="00452527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 xml:space="preserve"> a Hálózatnak</w:t>
        </w:r>
      </w:ins>
      <w:ins w:id="44" w:author="Dr Stunya Edina" w:date="2015-10-28T20:52:00Z">
        <w:r w:rsidR="002304B4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 xml:space="preserve">? Ha nem </w:t>
        </w:r>
        <w:r w:rsidR="00452527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fizetnek tagdíjat, a HGYE mennyit szán a Hálózat működtetésér</w:t>
        </w:r>
      </w:ins>
      <w:ins w:id="45" w:author="Dr Stunya Edina" w:date="2015-10-28T20:53:00Z">
        <w:r w:rsidR="00452527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e</w:t>
        </w:r>
      </w:ins>
      <w:ins w:id="46" w:author="Dr Stunya Edina" w:date="2015-10-28T20:52:00Z">
        <w:r w:rsidR="00452527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?</w:t>
        </w:r>
      </w:ins>
    </w:p>
    <w:p w:rsidR="00B439C9" w:rsidRDefault="00E102CA" w:rsidP="00525655">
      <w:pPr>
        <w:spacing w:after="0" w:line="240" w:lineRule="auto"/>
        <w:ind w:left="1069" w:firstLine="238"/>
        <w:rPr>
          <w:ins w:id="47" w:author="Dr Stunya Edina" w:date="2015-10-28T20:36:00Z"/>
          <w:rFonts w:ascii="Times New Roman" w:eastAsia="Times New Roman" w:hAnsi="Times New Roman" w:cs="Times New Roman"/>
          <w:sz w:val="24"/>
          <w:szCs w:val="24"/>
          <w:lang w:eastAsia="hu-HU"/>
        </w:rPr>
      </w:pPr>
      <w:ins w:id="48" w:author="Dr Stunya Edina" w:date="2015-10-28T20:14:00Z">
        <w:r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Nem HGYE tag orvosok</w:t>
        </w:r>
      </w:ins>
      <w:r w:rsidR="00C61A4F">
        <w:rPr>
          <w:rFonts w:ascii="Times New Roman" w:eastAsia="Times New Roman" w:hAnsi="Times New Roman" w:cs="Times New Roman"/>
          <w:sz w:val="24"/>
          <w:szCs w:val="24"/>
          <w:lang w:eastAsia="hu-HU"/>
        </w:rPr>
        <w:t>: 5000 Ft/év</w:t>
      </w:r>
    </w:p>
    <w:p w:rsidR="000404A9" w:rsidRDefault="000404A9" w:rsidP="00525655">
      <w:pPr>
        <w:spacing w:after="0" w:line="240" w:lineRule="auto"/>
        <w:ind w:left="1069" w:firstLine="238"/>
        <w:rPr>
          <w:ins w:id="49" w:author="Dr Stunya Edina" w:date="2015-10-28T20:54:00Z"/>
          <w:rFonts w:ascii="Times New Roman" w:eastAsia="Times New Roman" w:hAnsi="Times New Roman" w:cs="Times New Roman"/>
          <w:sz w:val="24"/>
          <w:szCs w:val="24"/>
          <w:lang w:eastAsia="hu-HU"/>
        </w:rPr>
      </w:pPr>
      <w:ins w:id="50" w:author="Dr Stunya Edina" w:date="2015-10-28T20:36:00Z">
        <w:r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Szervezet, intézmény: 10000 Ft</w:t>
        </w:r>
      </w:ins>
    </w:p>
    <w:p w:rsidR="00452527" w:rsidRDefault="00452527" w:rsidP="00525655">
      <w:pPr>
        <w:spacing w:after="0" w:line="240" w:lineRule="auto"/>
        <w:ind w:left="1069" w:firstLine="238"/>
        <w:rPr>
          <w:ins w:id="51" w:author="Dr Stunya Edina" w:date="2015-10-28T20:15:00Z"/>
          <w:rFonts w:ascii="Times New Roman" w:eastAsia="Times New Roman" w:hAnsi="Times New Roman" w:cs="Times New Roman"/>
          <w:sz w:val="24"/>
          <w:szCs w:val="24"/>
          <w:lang w:eastAsia="hu-HU"/>
        </w:rPr>
      </w:pPr>
      <w:ins w:id="52" w:author="Dr Stunya Edina" w:date="2015-10-28T20:54:00Z">
        <w:r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Nővérek, koordinátorok: 2000 Ft/év</w:t>
        </w:r>
      </w:ins>
    </w:p>
    <w:p w:rsidR="00E102CA" w:rsidDel="000404A9" w:rsidRDefault="00E102CA" w:rsidP="00525655">
      <w:pPr>
        <w:spacing w:after="0" w:line="240" w:lineRule="auto"/>
        <w:ind w:left="1069" w:firstLine="238"/>
        <w:rPr>
          <w:del w:id="53" w:author="Dr Stunya Edina" w:date="2015-10-28T20:31:00Z"/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61A4F" w:rsidRDefault="00C61A4F" w:rsidP="00525655">
      <w:pPr>
        <w:spacing w:after="0" w:line="240" w:lineRule="auto"/>
        <w:ind w:left="1069" w:firstLine="23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hálózat szolgáltatásai igénybevételéért </w:t>
      </w:r>
      <w:r w:rsidR="005256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csatlakozó tagok által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fizetett térítési díjak</w:t>
      </w:r>
      <w:r w:rsidR="00525655">
        <w:rPr>
          <w:rFonts w:ascii="Times New Roman" w:eastAsia="Times New Roman" w:hAnsi="Times New Roman" w:cs="Times New Roman"/>
          <w:sz w:val="24"/>
          <w:szCs w:val="24"/>
          <w:lang w:eastAsia="hu-HU"/>
        </w:rPr>
        <w:t>, külön díjszabás alapján, továbbá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támogatások.</w:t>
      </w:r>
    </w:p>
    <w:p w:rsidR="00C61A4F" w:rsidRDefault="00C61A4F" w:rsidP="00525655">
      <w:pPr>
        <w:spacing w:after="0" w:line="240" w:lineRule="auto"/>
        <w:ind w:left="1069" w:firstLine="23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61A4F" w:rsidRDefault="00DB0030" w:rsidP="00525655">
      <w:pPr>
        <w:spacing w:after="0" w:line="240" w:lineRule="auto"/>
        <w:ind w:left="1069" w:firstLine="23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61A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csatlakozók hozzájárulása a csatlakozási nyilatkozat aláírásával egyidejűleg, majd </w:t>
      </w:r>
    </w:p>
    <w:p w:rsidR="00C61A4F" w:rsidRDefault="00C61A4F" w:rsidP="00525655">
      <w:pPr>
        <w:spacing w:after="0" w:line="240" w:lineRule="auto"/>
        <w:ind w:left="1069" w:firstLine="23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évente</w:t>
      </w:r>
      <w:proofErr w:type="gramEnd"/>
      <w:r w:rsidR="00585866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tárgyév június 30-ig, a Hálózat bankszámlájára történő átutalással.</w:t>
      </w:r>
    </w:p>
    <w:p w:rsidR="00C61A4F" w:rsidRDefault="00C61A4F" w:rsidP="00525655">
      <w:pPr>
        <w:spacing w:after="0" w:line="240" w:lineRule="auto"/>
        <w:ind w:left="1069" w:firstLine="23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támogatások</w:t>
      </w:r>
      <w:r w:rsidR="00DB0030"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ndelkezésre bocsátása </w:t>
      </w:r>
      <w:r w:rsidR="00585866">
        <w:rPr>
          <w:rFonts w:ascii="Times New Roman" w:eastAsia="Times New Roman" w:hAnsi="Times New Roman" w:cs="Times New Roman"/>
          <w:sz w:val="24"/>
          <w:szCs w:val="24"/>
          <w:lang w:eastAsia="hu-HU"/>
        </w:rPr>
        <w:t>támogatási megállapodás alapján, a megállapodásban foglalt feltételek szerint.</w:t>
      </w:r>
    </w:p>
    <w:p w:rsidR="00585866" w:rsidRPr="00E27BBB" w:rsidRDefault="00585866" w:rsidP="00525655">
      <w:pPr>
        <w:spacing w:after="0" w:line="240" w:lineRule="auto"/>
        <w:ind w:left="1069" w:firstLine="23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27BBB" w:rsidRDefault="00DB0030" w:rsidP="00525655">
      <w:pPr>
        <w:spacing w:after="0" w:line="240" w:lineRule="auto"/>
        <w:ind w:left="1069" w:firstLine="23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7BB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f) </w:t>
      </w:r>
      <w:r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jogi </w:t>
      </w:r>
      <w:proofErr w:type="gramStart"/>
      <w:r w:rsidRPr="00E27BBB">
        <w:rPr>
          <w:rFonts w:ascii="Times New Roman" w:eastAsia="Times New Roman" w:hAnsi="Times New Roman" w:cs="Times New Roman"/>
          <w:sz w:val="24"/>
          <w:szCs w:val="24"/>
          <w:lang w:eastAsia="hu-HU"/>
        </w:rPr>
        <w:t>szemé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ly </w:t>
      </w:r>
      <w:r w:rsidR="00525655">
        <w:rPr>
          <w:rFonts w:ascii="Times New Roman" w:eastAsia="Times New Roman" w:hAnsi="Times New Roman" w:cs="Times New Roman"/>
          <w:sz w:val="24"/>
          <w:szCs w:val="24"/>
          <w:lang w:eastAsia="hu-HU"/>
        </w:rPr>
        <w:t>vezető</w:t>
      </w:r>
      <w:proofErr w:type="gramEnd"/>
      <w:r w:rsidR="0052565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tisztségviselője az </w:t>
      </w:r>
      <w:r w:rsidR="00585866">
        <w:rPr>
          <w:rFonts w:ascii="Times New Roman" w:eastAsia="Times New Roman" w:hAnsi="Times New Roman" w:cs="Times New Roman"/>
          <w:sz w:val="24"/>
          <w:szCs w:val="24"/>
          <w:lang w:eastAsia="hu-HU"/>
        </w:rPr>
        <w:t>Irányító Testület elnöke.</w:t>
      </w:r>
    </w:p>
    <w:p w:rsidR="00585866" w:rsidRPr="00585866" w:rsidRDefault="00585866" w:rsidP="00525655">
      <w:pPr>
        <w:spacing w:after="0" w:line="240" w:lineRule="auto"/>
        <w:ind w:left="1069" w:firstLine="23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866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 xml:space="preserve">     </w:t>
      </w:r>
      <w:proofErr w:type="gramStart"/>
      <w:r w:rsidRPr="00585866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tisztségviselők</w:t>
      </w:r>
      <w:proofErr w:type="gramEnd"/>
      <w:r w:rsidRPr="00585866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: az Irányító testület tagjai.</w:t>
      </w:r>
    </w:p>
    <w:p w:rsidR="00585866" w:rsidRPr="00E27BBB" w:rsidRDefault="00585866" w:rsidP="00585866">
      <w:pPr>
        <w:spacing w:after="0" w:line="240" w:lineRule="auto"/>
        <w:ind w:left="1069" w:firstLine="238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0520F" w:rsidRDefault="00585866" w:rsidP="001C6F7D">
      <w:pPr>
        <w:ind w:left="360"/>
      </w:pPr>
      <w:r>
        <w:t xml:space="preserve">                    </w:t>
      </w:r>
      <w:proofErr w:type="gramStart"/>
      <w:r w:rsidRPr="00585866">
        <w:rPr>
          <w:i/>
        </w:rPr>
        <w:t>g</w:t>
      </w:r>
      <w:proofErr w:type="gramEnd"/>
      <w:r>
        <w:t xml:space="preserve">) a </w:t>
      </w:r>
      <w:r w:rsidR="0050520F">
        <w:t>döntéshozó szer</w:t>
      </w:r>
      <w:r>
        <w:t>v</w:t>
      </w:r>
      <w:r w:rsidR="001C6F7D">
        <w:t>e:</w:t>
      </w:r>
      <w:r>
        <w:t xml:space="preserve"> a csa</w:t>
      </w:r>
      <w:r w:rsidR="001C6F7D">
        <w:t>tlakozó tagokból álló taggyűlés (</w:t>
      </w:r>
      <w:r w:rsidR="0050520F">
        <w:t>üléseinek összehívása</w:t>
      </w:r>
      <w:r w:rsidR="001C6F7D">
        <w:t xml:space="preserve">,              </w:t>
      </w:r>
      <w:r w:rsidR="0050520F">
        <w:t>határozatképesség</w:t>
      </w:r>
      <w:r>
        <w:t>e</w:t>
      </w:r>
      <w:r w:rsidR="001C6F7D">
        <w:t xml:space="preserve">, </w:t>
      </w:r>
      <w:r w:rsidR="0050520F">
        <w:t>határozathozatal</w:t>
      </w:r>
      <w:r>
        <w:t xml:space="preserve"> rendje</w:t>
      </w:r>
      <w:r w:rsidR="001C6F7D">
        <w:t>).</w:t>
      </w:r>
    </w:p>
    <w:p w:rsidR="0050520F" w:rsidRDefault="00525655" w:rsidP="001C6F7D">
      <w:pPr>
        <w:ind w:left="1418"/>
      </w:pPr>
      <w:proofErr w:type="gramStart"/>
      <w:r w:rsidRPr="00525655">
        <w:rPr>
          <w:i/>
        </w:rPr>
        <w:t>h</w:t>
      </w:r>
      <w:proofErr w:type="gramEnd"/>
      <w:r w:rsidRPr="00525655">
        <w:rPr>
          <w:i/>
        </w:rPr>
        <w:t>)</w:t>
      </w:r>
      <w:r>
        <w:rPr>
          <w:i/>
        </w:rPr>
        <w:t xml:space="preserve"> </w:t>
      </w:r>
      <w:r>
        <w:t>Egyéb működésre vo</w:t>
      </w:r>
      <w:r w:rsidR="001C6F7D">
        <w:t>natkozó szükséges rendelkezések</w:t>
      </w:r>
      <w:r>
        <w:t xml:space="preserve"> (tagsági jogviszony létesítése,</w:t>
      </w:r>
      <w:r w:rsidR="001C6F7D">
        <w:t xml:space="preserve"> megszűnése, a szervezeti egység gazdálkodása, megszűnése, stb.)</w:t>
      </w:r>
    </w:p>
    <w:p w:rsidR="003B2BF8" w:rsidRDefault="001C6F7D" w:rsidP="003B2BF8">
      <w:pPr>
        <w:ind w:left="360"/>
      </w:pPr>
      <w:proofErr w:type="gramStart"/>
      <w:r>
        <w:t xml:space="preserve">D.  </w:t>
      </w:r>
      <w:r w:rsidR="00585866" w:rsidRPr="00183FEB">
        <w:t>Az</w:t>
      </w:r>
      <w:proofErr w:type="gramEnd"/>
      <w:r w:rsidR="00585866" w:rsidRPr="00183FEB">
        <w:t xml:space="preserve"> Irányító testület </w:t>
      </w:r>
      <w:r w:rsidR="003B2BF8" w:rsidRPr="00183FEB">
        <w:t>Szervezeti és Működési Szabályzat</w:t>
      </w:r>
      <w:r w:rsidR="00585866" w:rsidRPr="00183FEB">
        <w:t>a</w:t>
      </w:r>
      <w:r w:rsidR="003B2BF8" w:rsidRPr="00183FEB">
        <w:t xml:space="preserve"> </w:t>
      </w:r>
      <w:r w:rsidR="003B2BF8">
        <w:t>(Ügyrend) összeállítása, melyet a Hálózat IT-nek alakuló ülése fogad el.</w:t>
      </w:r>
    </w:p>
    <w:p w:rsidR="007F793D" w:rsidRDefault="001C6F7D" w:rsidP="003B2BF8">
      <w:pPr>
        <w:ind w:left="360"/>
      </w:pPr>
      <w:r>
        <w:t xml:space="preserve">E. </w:t>
      </w:r>
      <w:r w:rsidR="00183FEB" w:rsidRPr="00183FEB">
        <w:t xml:space="preserve"> </w:t>
      </w:r>
      <w:r w:rsidR="007F793D" w:rsidRPr="00183FEB">
        <w:t xml:space="preserve">Éves </w:t>
      </w:r>
      <w:r w:rsidR="00DB0030" w:rsidRPr="00183FEB">
        <w:t xml:space="preserve">üzleti terv, saját költségvetés, éves </w:t>
      </w:r>
      <w:r w:rsidR="007F793D" w:rsidRPr="00183FEB">
        <w:t>beszámoló</w:t>
      </w:r>
      <w:r w:rsidR="007F793D">
        <w:t xml:space="preserve"> (mérleg) készítési kötelezettség (Civil tv. 28.§ (4) </w:t>
      </w:r>
      <w:proofErr w:type="spellStart"/>
      <w:r w:rsidR="007F793D">
        <w:t>bek</w:t>
      </w:r>
      <w:proofErr w:type="spellEnd"/>
      <w:r w:rsidR="007F793D">
        <w:t>.)</w:t>
      </w:r>
    </w:p>
    <w:p w:rsidR="00183FEB" w:rsidRDefault="001C6F7D" w:rsidP="003B2BF8">
      <w:pPr>
        <w:ind w:left="360"/>
      </w:pPr>
      <w:r>
        <w:t xml:space="preserve">F. </w:t>
      </w:r>
      <w:r w:rsidR="00183FEB">
        <w:t xml:space="preserve"> Csatlakozási nyilatkozat elkészítése</w:t>
      </w:r>
    </w:p>
    <w:p w:rsidR="00CD1567" w:rsidRDefault="00CD1567"/>
    <w:p w:rsidR="00337D8B" w:rsidRPr="001C6F7D" w:rsidRDefault="001C6F7D">
      <w:pPr>
        <w:rPr>
          <w:b/>
          <w:i/>
        </w:rPr>
      </w:pPr>
      <w:r w:rsidRPr="001C6F7D">
        <w:rPr>
          <w:b/>
          <w:i/>
        </w:rPr>
        <w:t>Az ö</w:t>
      </w:r>
      <w:r w:rsidR="0050520F" w:rsidRPr="001C6F7D">
        <w:rPr>
          <w:b/>
          <w:i/>
        </w:rPr>
        <w:t>nálló jogi személy szervezeti egység</w:t>
      </w:r>
      <w:r w:rsidRPr="001C6F7D">
        <w:rPr>
          <w:b/>
          <w:i/>
        </w:rPr>
        <w:t>re vonatkozó</w:t>
      </w:r>
      <w:r w:rsidR="0050520F" w:rsidRPr="001C6F7D">
        <w:rPr>
          <w:b/>
          <w:i/>
        </w:rPr>
        <w:t xml:space="preserve"> </w:t>
      </w:r>
      <w:r w:rsidRPr="001C6F7D">
        <w:rPr>
          <w:b/>
          <w:i/>
        </w:rPr>
        <w:t>jogszabályi rendelkezések</w:t>
      </w:r>
      <w:r w:rsidR="0050520F" w:rsidRPr="001C6F7D">
        <w:rPr>
          <w:b/>
          <w:i/>
        </w:rPr>
        <w:t>:</w:t>
      </w:r>
    </w:p>
    <w:p w:rsidR="0050520F" w:rsidRPr="0050520F" w:rsidRDefault="0050520F" w:rsidP="0050520F">
      <w:pPr>
        <w:pStyle w:val="cf0"/>
        <w:spacing w:before="0" w:beforeAutospacing="0" w:after="0" w:afterAutospacing="0"/>
        <w:ind w:firstLine="238"/>
        <w:rPr>
          <w:sz w:val="20"/>
          <w:szCs w:val="20"/>
        </w:rPr>
      </w:pPr>
      <w:r w:rsidRPr="0050520F">
        <w:rPr>
          <w:b/>
          <w:bCs/>
          <w:sz w:val="20"/>
          <w:szCs w:val="20"/>
        </w:rPr>
        <w:t xml:space="preserve">3:32. § </w:t>
      </w:r>
      <w:r w:rsidRPr="0050520F">
        <w:rPr>
          <w:i/>
          <w:iCs/>
          <w:sz w:val="20"/>
          <w:szCs w:val="20"/>
        </w:rPr>
        <w:t>[A jogi személy szervezeti egységének jogalanyisága]</w:t>
      </w:r>
    </w:p>
    <w:p w:rsidR="0050520F" w:rsidRPr="0050520F" w:rsidRDefault="0050520F" w:rsidP="0050520F">
      <w:pPr>
        <w:pStyle w:val="cf0"/>
        <w:spacing w:before="0" w:beforeAutospacing="0" w:after="0" w:afterAutospacing="0"/>
        <w:ind w:firstLine="238"/>
        <w:rPr>
          <w:sz w:val="20"/>
          <w:szCs w:val="20"/>
        </w:rPr>
      </w:pPr>
      <w:r w:rsidRPr="0050520F">
        <w:rPr>
          <w:sz w:val="20"/>
          <w:szCs w:val="20"/>
        </w:rPr>
        <w:t xml:space="preserve">(1) Ha e törvény lehetővé teszi, a létesítő okirat rendelkezhet a jogi személy egyes szervezeti egységeinek jogi személlyé nyilvánításáról, </w:t>
      </w:r>
      <w:r w:rsidRPr="00585866">
        <w:rPr>
          <w:sz w:val="20"/>
          <w:szCs w:val="20"/>
          <w:u w:val="single"/>
        </w:rPr>
        <w:t>feltéve</w:t>
      </w:r>
      <w:r w:rsidRPr="0050520F">
        <w:rPr>
          <w:sz w:val="20"/>
          <w:szCs w:val="20"/>
        </w:rPr>
        <w:t xml:space="preserve">, hogy a szervezeti egység az alapítóktól és a jogi személytől </w:t>
      </w:r>
      <w:r w:rsidRPr="00585866">
        <w:rPr>
          <w:b/>
          <w:sz w:val="20"/>
          <w:szCs w:val="20"/>
        </w:rPr>
        <w:t>elkülöníthető szervezettel</w:t>
      </w:r>
      <w:r w:rsidRPr="0050520F">
        <w:rPr>
          <w:sz w:val="20"/>
          <w:szCs w:val="20"/>
        </w:rPr>
        <w:t xml:space="preserve"> és </w:t>
      </w:r>
      <w:r w:rsidRPr="00585866">
        <w:rPr>
          <w:b/>
          <w:sz w:val="20"/>
          <w:szCs w:val="20"/>
        </w:rPr>
        <w:t>vagyonnal</w:t>
      </w:r>
      <w:r w:rsidRPr="0050520F">
        <w:rPr>
          <w:sz w:val="20"/>
          <w:szCs w:val="20"/>
        </w:rPr>
        <w:t xml:space="preserve"> rendelkezik.</w:t>
      </w:r>
    </w:p>
    <w:p w:rsidR="0050520F" w:rsidRPr="0050520F" w:rsidRDefault="0050520F" w:rsidP="0050520F">
      <w:pPr>
        <w:pStyle w:val="cf0"/>
        <w:spacing w:before="0" w:beforeAutospacing="0" w:after="0" w:afterAutospacing="0"/>
        <w:ind w:firstLine="238"/>
        <w:rPr>
          <w:sz w:val="20"/>
          <w:szCs w:val="20"/>
        </w:rPr>
      </w:pPr>
      <w:r w:rsidRPr="0050520F">
        <w:rPr>
          <w:sz w:val="20"/>
          <w:szCs w:val="20"/>
        </w:rPr>
        <w:t>(2)</w:t>
      </w:r>
      <w:hyperlink r:id="rId10" w:anchor="lbj0id144594835251097" w:history="1">
        <w:r w:rsidRPr="0050520F">
          <w:rPr>
            <w:rStyle w:val="Hiperhivatkozs"/>
            <w:rFonts w:eastAsia="SimSun"/>
            <w:sz w:val="20"/>
            <w:szCs w:val="20"/>
            <w:vertAlign w:val="superscript"/>
          </w:rPr>
          <w:t> * </w:t>
        </w:r>
      </w:hyperlink>
      <w:r w:rsidRPr="0050520F">
        <w:rPr>
          <w:sz w:val="20"/>
          <w:szCs w:val="20"/>
        </w:rPr>
        <w:t xml:space="preserve"> A jogi személy szervezeti egységére a </w:t>
      </w:r>
      <w:r w:rsidRPr="00585866">
        <w:rPr>
          <w:sz w:val="20"/>
          <w:szCs w:val="20"/>
          <w:u w:val="single"/>
        </w:rPr>
        <w:t>jogi személy általános szabályait</w:t>
      </w:r>
      <w:r w:rsidRPr="0050520F">
        <w:rPr>
          <w:sz w:val="20"/>
          <w:szCs w:val="20"/>
        </w:rPr>
        <w:t xml:space="preserve"> megfelelően alkalmazni kell azzal az eltéréssel, hogy a jogi személy szervezeti egység </w:t>
      </w:r>
      <w:r w:rsidRPr="00585866">
        <w:rPr>
          <w:b/>
          <w:sz w:val="20"/>
          <w:szCs w:val="20"/>
        </w:rPr>
        <w:t>elkülönített vagyonából ki nem elégíthető hitelezői igényekért a jogi személy a szervezeti egység jogi személyiségének fennállása alatt és ezt követően is köteles helytállni</w:t>
      </w:r>
      <w:r w:rsidRPr="0050520F">
        <w:rPr>
          <w:sz w:val="20"/>
          <w:szCs w:val="20"/>
        </w:rPr>
        <w:t>.</w:t>
      </w:r>
    </w:p>
    <w:p w:rsidR="00585866" w:rsidRDefault="00585866" w:rsidP="00585866">
      <w:pPr>
        <w:pStyle w:val="cf0"/>
        <w:spacing w:before="0" w:beforeAutospacing="0" w:after="0" w:afterAutospacing="0"/>
        <w:ind w:firstLine="238"/>
        <w:rPr>
          <w:b/>
          <w:bCs/>
          <w:sz w:val="20"/>
          <w:szCs w:val="20"/>
        </w:rPr>
      </w:pPr>
    </w:p>
    <w:p w:rsidR="00585866" w:rsidRDefault="0050520F" w:rsidP="00585866">
      <w:pPr>
        <w:pStyle w:val="cf0"/>
        <w:spacing w:before="0" w:beforeAutospacing="0" w:after="0" w:afterAutospacing="0"/>
        <w:ind w:firstLine="238"/>
        <w:rPr>
          <w:rFonts w:eastAsia="SimSun"/>
          <w:sz w:val="20"/>
          <w:szCs w:val="20"/>
        </w:rPr>
      </w:pPr>
      <w:r w:rsidRPr="0050520F">
        <w:rPr>
          <w:b/>
          <w:bCs/>
          <w:sz w:val="20"/>
          <w:szCs w:val="20"/>
        </w:rPr>
        <w:t xml:space="preserve">3:33. § </w:t>
      </w:r>
      <w:r w:rsidRPr="0050520F">
        <w:rPr>
          <w:i/>
          <w:iCs/>
          <w:sz w:val="20"/>
          <w:szCs w:val="20"/>
        </w:rPr>
        <w:t>[A szervezeti egység jogalanyiságának megszűnésével kapcsolatos rendelkezések]</w:t>
      </w:r>
      <w:r w:rsidRPr="0050520F">
        <w:rPr>
          <w:sz w:val="20"/>
          <w:szCs w:val="20"/>
        </w:rPr>
        <w:t> </w:t>
      </w:r>
    </w:p>
    <w:p w:rsidR="0050520F" w:rsidRPr="0050520F" w:rsidRDefault="00585866" w:rsidP="00585866">
      <w:pPr>
        <w:pStyle w:val="cf0"/>
        <w:spacing w:before="0" w:beforeAutospacing="0" w:after="0" w:afterAutospacing="0"/>
        <w:ind w:firstLine="238"/>
        <w:rPr>
          <w:sz w:val="20"/>
          <w:szCs w:val="20"/>
        </w:rPr>
      </w:pPr>
      <w:r w:rsidRPr="0050520F">
        <w:rPr>
          <w:sz w:val="20"/>
          <w:szCs w:val="20"/>
        </w:rPr>
        <w:lastRenderedPageBreak/>
        <w:t xml:space="preserve"> </w:t>
      </w:r>
      <w:r w:rsidR="0050520F" w:rsidRPr="0050520F">
        <w:rPr>
          <w:sz w:val="20"/>
          <w:szCs w:val="20"/>
        </w:rPr>
        <w:t xml:space="preserve">(1) A szervezeti egység jogi személyiségének megszűnése esetén </w:t>
      </w:r>
      <w:r w:rsidR="0050520F" w:rsidRPr="00585866">
        <w:rPr>
          <w:b/>
          <w:sz w:val="20"/>
          <w:szCs w:val="20"/>
        </w:rPr>
        <w:t>jogai és kötelezettségei a jogi személyre szállnak át</w:t>
      </w:r>
      <w:r w:rsidR="0050520F" w:rsidRPr="0050520F">
        <w:rPr>
          <w:sz w:val="20"/>
          <w:szCs w:val="20"/>
        </w:rPr>
        <w:t>.</w:t>
      </w:r>
    </w:p>
    <w:p w:rsidR="0050520F" w:rsidRPr="0050520F" w:rsidRDefault="0050520F" w:rsidP="0050520F">
      <w:pPr>
        <w:spacing w:after="0"/>
        <w:ind w:firstLine="238"/>
        <w:rPr>
          <w:sz w:val="20"/>
          <w:szCs w:val="20"/>
        </w:rPr>
      </w:pPr>
      <w:r w:rsidRPr="0050520F">
        <w:rPr>
          <w:sz w:val="20"/>
          <w:szCs w:val="20"/>
        </w:rPr>
        <w:t>(2) Ha a jogi személy a szervezeti egység jogi személyiségének megszűnéséről döntött, e döntést köteles közzétenni. Az a hitelező, akinek követelése a döntés közzététele előtt keletkezett, a közzétételtől számított harmincnapos jogvesztő határidőn belül a jogi személytől megfelelő biztosítékot követelhet, ha a szervezeti egység jogi személyiségének megszűnése követelésének kielégítését veszélyezteti. A szervezeti egység törlésére akkor kerülhet sor, ha a jogi személy a jogosult kérésére megfelelő biztosítékot ad.</w:t>
      </w:r>
    </w:p>
    <w:p w:rsidR="0050520F" w:rsidRPr="0050520F" w:rsidRDefault="0050520F" w:rsidP="0050520F">
      <w:pPr>
        <w:spacing w:after="0"/>
        <w:ind w:firstLine="238"/>
        <w:rPr>
          <w:sz w:val="20"/>
          <w:szCs w:val="20"/>
        </w:rPr>
      </w:pPr>
      <w:r w:rsidRPr="0050520F">
        <w:rPr>
          <w:sz w:val="20"/>
          <w:szCs w:val="20"/>
        </w:rPr>
        <w:t>(3) Ha a jogi személy megszüntetésére irányuló eljárás lefolytatását rendelik el, a jogi személy szervezeti egységének jogi személyisége megszűnik.</w:t>
      </w:r>
    </w:p>
    <w:p w:rsidR="00A739AF" w:rsidRDefault="00A739AF" w:rsidP="00342DE3">
      <w:pPr>
        <w:pStyle w:val="Befejezs"/>
        <w:spacing w:before="0" w:after="0"/>
        <w:rPr>
          <w:rFonts w:cs="Times New Roman"/>
          <w:i/>
          <w:iCs/>
        </w:rPr>
      </w:pPr>
    </w:p>
    <w:p w:rsidR="0050520F" w:rsidRPr="0050520F" w:rsidRDefault="0050520F" w:rsidP="0050520F">
      <w:pPr>
        <w:spacing w:after="0" w:line="240" w:lineRule="auto"/>
        <w:ind w:firstLine="238"/>
        <w:jc w:val="left"/>
        <w:rPr>
          <w:rFonts w:cs="Times New Roman"/>
          <w:sz w:val="20"/>
          <w:szCs w:val="20"/>
          <w:lang w:eastAsia="hu-HU"/>
        </w:rPr>
      </w:pPr>
      <w:r w:rsidRPr="0050520F">
        <w:rPr>
          <w:b/>
          <w:bCs/>
          <w:sz w:val="20"/>
          <w:szCs w:val="20"/>
        </w:rPr>
        <w:t xml:space="preserve">3:63. § </w:t>
      </w:r>
      <w:r w:rsidR="001C6F7D">
        <w:rPr>
          <w:i/>
          <w:iCs/>
          <w:sz w:val="20"/>
          <w:szCs w:val="20"/>
        </w:rPr>
        <w:t xml:space="preserve">[Az </w:t>
      </w:r>
      <w:proofErr w:type="gramStart"/>
      <w:r w:rsidR="001C6F7D">
        <w:rPr>
          <w:i/>
          <w:iCs/>
          <w:sz w:val="20"/>
          <w:szCs w:val="20"/>
        </w:rPr>
        <w:t>egyesület )</w:t>
      </w:r>
      <w:proofErr w:type="gramEnd"/>
    </w:p>
    <w:p w:rsidR="0050520F" w:rsidRPr="0050520F" w:rsidRDefault="0050520F" w:rsidP="0050520F">
      <w:pPr>
        <w:spacing w:after="0" w:line="240" w:lineRule="auto"/>
        <w:ind w:firstLine="238"/>
        <w:rPr>
          <w:sz w:val="20"/>
          <w:szCs w:val="20"/>
        </w:rPr>
      </w:pPr>
      <w:r w:rsidRPr="0050520F">
        <w:rPr>
          <w:sz w:val="20"/>
          <w:szCs w:val="20"/>
        </w:rPr>
        <w:t xml:space="preserve"> (5)</w:t>
      </w:r>
      <w:hyperlink r:id="rId11" w:anchor="lbj1id144594835251097" w:history="1">
        <w:r w:rsidRPr="0050520F">
          <w:rPr>
            <w:rStyle w:val="Hiperhivatkozs"/>
            <w:sz w:val="20"/>
            <w:szCs w:val="20"/>
            <w:vertAlign w:val="superscript"/>
          </w:rPr>
          <w:t> * </w:t>
        </w:r>
      </w:hyperlink>
      <w:r w:rsidRPr="0050520F">
        <w:rPr>
          <w:sz w:val="20"/>
          <w:szCs w:val="20"/>
        </w:rPr>
        <w:t xml:space="preserve"> Az egyesület alapszabálya az egyesület valamely szervezeti egységét jogi személlyé nyilváníthatja.</w:t>
      </w:r>
    </w:p>
    <w:p w:rsidR="005057E7" w:rsidRDefault="005057E7" w:rsidP="00183FEB">
      <w:pPr>
        <w:spacing w:after="0" w:line="240" w:lineRule="auto"/>
        <w:rPr>
          <w:sz w:val="24"/>
          <w:szCs w:val="24"/>
        </w:rPr>
      </w:pPr>
      <w:bookmarkStart w:id="54" w:name="_GoBack"/>
      <w:bookmarkEnd w:id="54"/>
    </w:p>
    <w:p w:rsidR="00183FEB" w:rsidRDefault="00183FEB" w:rsidP="00183FEB">
      <w:pPr>
        <w:spacing w:after="0" w:line="240" w:lineRule="auto"/>
        <w:rPr>
          <w:sz w:val="24"/>
          <w:szCs w:val="24"/>
        </w:rPr>
      </w:pPr>
    </w:p>
    <w:p w:rsidR="00183FEB" w:rsidRDefault="00183FEB" w:rsidP="00183FE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CSATLAKOZÁSI </w:t>
      </w:r>
      <w:del w:id="55" w:author="Dr Stunya Edina" w:date="2015-10-28T20:16:00Z">
        <w:r w:rsidR="00AF0553" w:rsidDel="007832AF">
          <w:rPr>
            <w:b/>
            <w:sz w:val="24"/>
            <w:szCs w:val="24"/>
          </w:rPr>
          <w:delText xml:space="preserve"> </w:delText>
        </w:r>
      </w:del>
      <w:r>
        <w:rPr>
          <w:b/>
          <w:sz w:val="24"/>
          <w:szCs w:val="24"/>
        </w:rPr>
        <w:t>NYILATKOZAT</w:t>
      </w:r>
      <w:r w:rsidR="005057E7">
        <w:rPr>
          <w:b/>
          <w:sz w:val="24"/>
          <w:szCs w:val="24"/>
        </w:rPr>
        <w:t xml:space="preserve"> TERVEZET!</w:t>
      </w:r>
    </w:p>
    <w:p w:rsidR="00183FEB" w:rsidRPr="006F035E" w:rsidRDefault="00183FEB" w:rsidP="00183FEB">
      <w:pPr>
        <w:spacing w:after="0" w:line="240" w:lineRule="auto"/>
        <w:jc w:val="center"/>
        <w:rPr>
          <w:b/>
          <w:sz w:val="24"/>
          <w:szCs w:val="24"/>
        </w:rPr>
      </w:pPr>
    </w:p>
    <w:p w:rsidR="00183FEB" w:rsidRPr="006F035E" w:rsidRDefault="00183FEB" w:rsidP="00183FEB">
      <w:pPr>
        <w:spacing w:after="0" w:line="240" w:lineRule="auto"/>
        <w:rPr>
          <w:sz w:val="24"/>
          <w:szCs w:val="24"/>
        </w:rPr>
      </w:pPr>
    </w:p>
    <w:p w:rsidR="00AF0553" w:rsidRPr="00AF0553" w:rsidRDefault="00AF0553" w:rsidP="00183FEB">
      <w:pPr>
        <w:spacing w:after="0" w:line="240" w:lineRule="auto"/>
      </w:pPr>
      <w:r>
        <w:rPr>
          <w:sz w:val="24"/>
          <w:szCs w:val="24"/>
        </w:rPr>
        <w:t>Alulírott jelen csatlakozási nyilatkozat aláírásával kérem felvételem a</w:t>
      </w:r>
      <w:r w:rsidRPr="00AF0553">
        <w:rPr>
          <w:b/>
        </w:rPr>
        <w:t xml:space="preserve"> </w:t>
      </w:r>
      <w:r w:rsidRPr="004D0960">
        <w:rPr>
          <w:b/>
        </w:rPr>
        <w:t>Magyar Házi Gyermekorvosok Kli</w:t>
      </w:r>
      <w:r>
        <w:rPr>
          <w:b/>
        </w:rPr>
        <w:t xml:space="preserve">nikai Vizsgálati Hálózata </w:t>
      </w:r>
      <w:r w:rsidRPr="00AF0553">
        <w:t>tagjai sorába.</w:t>
      </w:r>
    </w:p>
    <w:p w:rsidR="00AF0553" w:rsidRPr="00AF0553" w:rsidRDefault="00AF0553" w:rsidP="00183FEB">
      <w:pPr>
        <w:spacing w:after="0" w:line="240" w:lineRule="auto"/>
      </w:pPr>
    </w:p>
    <w:p w:rsidR="00AF0553" w:rsidRDefault="00AF0553" w:rsidP="00183FEB">
      <w:pPr>
        <w:spacing w:after="0" w:line="240" w:lineRule="auto"/>
        <w:rPr>
          <w:b/>
        </w:rPr>
      </w:pPr>
      <w:r>
        <w:rPr>
          <w:b/>
        </w:rPr>
        <w:t>Név:</w:t>
      </w:r>
    </w:p>
    <w:p w:rsidR="00AF0553" w:rsidRDefault="00AF0553" w:rsidP="00183FEB">
      <w:pPr>
        <w:spacing w:after="0" w:line="240" w:lineRule="auto"/>
        <w:rPr>
          <w:b/>
        </w:rPr>
      </w:pPr>
      <w:r>
        <w:rPr>
          <w:b/>
        </w:rPr>
        <w:t>Születési hely, idő:</w:t>
      </w:r>
    </w:p>
    <w:p w:rsidR="00AF0553" w:rsidRDefault="00AF0553" w:rsidP="00183FEB">
      <w:pPr>
        <w:spacing w:after="0" w:line="240" w:lineRule="auto"/>
        <w:rPr>
          <w:b/>
        </w:rPr>
      </w:pPr>
      <w:r>
        <w:rPr>
          <w:b/>
        </w:rPr>
        <w:t>Anyja neve:</w:t>
      </w:r>
    </w:p>
    <w:p w:rsidR="00AF0553" w:rsidRDefault="00AF0553" w:rsidP="00183FEB">
      <w:pPr>
        <w:spacing w:after="0" w:line="240" w:lineRule="auto"/>
        <w:rPr>
          <w:b/>
        </w:rPr>
      </w:pPr>
      <w:r>
        <w:rPr>
          <w:b/>
        </w:rPr>
        <w:t>Állampolgárság:</w:t>
      </w:r>
    </w:p>
    <w:p w:rsidR="00AF0553" w:rsidRDefault="005057E7" w:rsidP="00183FEB">
      <w:pPr>
        <w:spacing w:after="0" w:line="240" w:lineRule="auto"/>
        <w:rPr>
          <w:b/>
        </w:rPr>
      </w:pPr>
      <w:r>
        <w:rPr>
          <w:b/>
        </w:rPr>
        <w:t>Lakcím</w:t>
      </w:r>
      <w:r w:rsidR="00AF0553">
        <w:rPr>
          <w:b/>
        </w:rPr>
        <w:t>:</w:t>
      </w:r>
    </w:p>
    <w:p w:rsidR="005057E7" w:rsidRDefault="005057E7" w:rsidP="00183FEB">
      <w:pPr>
        <w:spacing w:after="0" w:line="240" w:lineRule="auto"/>
        <w:rPr>
          <w:b/>
        </w:rPr>
      </w:pPr>
    </w:p>
    <w:p w:rsidR="00AF0553" w:rsidRDefault="005057E7" w:rsidP="00183FEB">
      <w:pPr>
        <w:spacing w:after="0" w:line="240" w:lineRule="auto"/>
        <w:rPr>
          <w:b/>
        </w:rPr>
      </w:pPr>
      <w:r>
        <w:rPr>
          <w:b/>
        </w:rPr>
        <w:t>Munkahely</w:t>
      </w:r>
      <w:r w:rsidR="00AF0553">
        <w:rPr>
          <w:b/>
        </w:rPr>
        <w:t>:</w:t>
      </w:r>
    </w:p>
    <w:p w:rsidR="00AF0553" w:rsidRDefault="00AF0553" w:rsidP="00183FEB">
      <w:pPr>
        <w:spacing w:after="0" w:line="240" w:lineRule="auto"/>
        <w:rPr>
          <w:b/>
        </w:rPr>
      </w:pPr>
      <w:r>
        <w:rPr>
          <w:b/>
        </w:rPr>
        <w:t>Munkahely címe:</w:t>
      </w:r>
    </w:p>
    <w:p w:rsidR="00AF0553" w:rsidRDefault="00AF0553" w:rsidP="00183FEB">
      <w:pPr>
        <w:spacing w:after="0" w:line="240" w:lineRule="auto"/>
        <w:rPr>
          <w:b/>
        </w:rPr>
      </w:pPr>
      <w:r>
        <w:rPr>
          <w:b/>
        </w:rPr>
        <w:t>Végzettség:</w:t>
      </w:r>
    </w:p>
    <w:p w:rsidR="00AF0553" w:rsidRDefault="00AF0553" w:rsidP="00183FEB">
      <w:pPr>
        <w:spacing w:after="0" w:line="240" w:lineRule="auto"/>
        <w:rPr>
          <w:b/>
        </w:rPr>
      </w:pPr>
      <w:r>
        <w:rPr>
          <w:b/>
        </w:rPr>
        <w:t>Szakképzettség:</w:t>
      </w:r>
    </w:p>
    <w:p w:rsidR="005057E7" w:rsidRDefault="005057E7" w:rsidP="00183FEB">
      <w:pPr>
        <w:spacing w:after="0" w:line="240" w:lineRule="auto"/>
        <w:rPr>
          <w:b/>
        </w:rPr>
      </w:pPr>
    </w:p>
    <w:p w:rsidR="005057E7" w:rsidRDefault="005057E7" w:rsidP="005057E7">
      <w:pPr>
        <w:spacing w:after="0" w:line="240" w:lineRule="auto"/>
        <w:rPr>
          <w:b/>
        </w:rPr>
      </w:pPr>
      <w:r>
        <w:rPr>
          <w:b/>
        </w:rPr>
        <w:t>Elérhetőség: (email, telefon):</w:t>
      </w:r>
    </w:p>
    <w:p w:rsidR="00AF0553" w:rsidRDefault="00AF0553" w:rsidP="00183FEB">
      <w:pPr>
        <w:spacing w:after="0" w:line="240" w:lineRule="auto"/>
        <w:rPr>
          <w:sz w:val="24"/>
          <w:szCs w:val="24"/>
        </w:rPr>
      </w:pPr>
    </w:p>
    <w:p w:rsidR="00183FEB" w:rsidRDefault="00AF0553" w:rsidP="00183FEB">
      <w:pPr>
        <w:spacing w:after="0" w:line="240" w:lineRule="auto"/>
        <w:rPr>
          <w:i/>
          <w:sz w:val="24"/>
          <w:szCs w:val="24"/>
        </w:rPr>
      </w:pPr>
      <w:r w:rsidRPr="005057E7">
        <w:rPr>
          <w:i/>
          <w:sz w:val="24"/>
          <w:szCs w:val="24"/>
        </w:rPr>
        <w:t>Kijelent</w:t>
      </w:r>
      <w:r w:rsidR="005057E7" w:rsidRPr="005057E7">
        <w:rPr>
          <w:i/>
          <w:sz w:val="24"/>
          <w:szCs w:val="24"/>
        </w:rPr>
        <w:t>em, hogy rendelkezem a tagságfelvételhez előírt</w:t>
      </w:r>
      <w:r w:rsidRPr="005057E7">
        <w:rPr>
          <w:i/>
          <w:sz w:val="24"/>
          <w:szCs w:val="24"/>
        </w:rPr>
        <w:t xml:space="preserve"> feltételekkel, azaz</w:t>
      </w:r>
      <w:r w:rsidR="00183FEB" w:rsidRPr="005057E7">
        <w:rPr>
          <w:i/>
          <w:sz w:val="24"/>
          <w:szCs w:val="24"/>
        </w:rPr>
        <w:t>:</w:t>
      </w:r>
    </w:p>
    <w:p w:rsidR="005057E7" w:rsidRPr="005057E7" w:rsidRDefault="005057E7" w:rsidP="00183FEB">
      <w:pPr>
        <w:spacing w:after="0" w:line="240" w:lineRule="auto"/>
        <w:rPr>
          <w:i/>
          <w:sz w:val="24"/>
          <w:szCs w:val="24"/>
        </w:rPr>
      </w:pPr>
    </w:p>
    <w:p w:rsidR="00183FEB" w:rsidRPr="00AF0553" w:rsidRDefault="00183FEB" w:rsidP="00AF0553">
      <w:pPr>
        <w:pStyle w:val="Listaszerbekezds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AF0553">
        <w:rPr>
          <w:sz w:val="24"/>
          <w:szCs w:val="24"/>
        </w:rPr>
        <w:t>HGYE tag vagyok/MGYT tag vagyok (aláhúzással kérjük jelölni)</w:t>
      </w:r>
    </w:p>
    <w:p w:rsidR="00AF0553" w:rsidRPr="00AF0553" w:rsidRDefault="00AF0553" w:rsidP="00AF0553">
      <w:pPr>
        <w:pStyle w:val="Listaszerbekezds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AF0553">
        <w:rPr>
          <w:sz w:val="24"/>
          <w:szCs w:val="24"/>
        </w:rPr>
        <w:t>Érv</w:t>
      </w:r>
      <w:r>
        <w:rPr>
          <w:sz w:val="24"/>
          <w:szCs w:val="24"/>
        </w:rPr>
        <w:t>ényes GCP vizsgával rendelkezem, melynek másolatát mellékelem.</w:t>
      </w:r>
    </w:p>
    <w:p w:rsidR="00AF0553" w:rsidRPr="00AF0553" w:rsidRDefault="00AF0553" w:rsidP="00AF0553">
      <w:pPr>
        <w:pStyle w:val="Listaszerbekezds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AF0553">
        <w:rPr>
          <w:sz w:val="24"/>
          <w:szCs w:val="24"/>
        </w:rPr>
        <w:t xml:space="preserve">Legalább alapfokú angol nyelvtudással </w:t>
      </w:r>
      <w:r w:rsidR="005057E7">
        <w:rPr>
          <w:sz w:val="24"/>
          <w:szCs w:val="24"/>
        </w:rPr>
        <w:t>bírok</w:t>
      </w:r>
      <w:r w:rsidRPr="00AF0553">
        <w:rPr>
          <w:sz w:val="24"/>
          <w:szCs w:val="24"/>
        </w:rPr>
        <w:t>.</w:t>
      </w:r>
    </w:p>
    <w:p w:rsidR="00183FEB" w:rsidRPr="006F035E" w:rsidRDefault="00183FEB" w:rsidP="00183FEB">
      <w:pPr>
        <w:spacing w:after="0" w:line="240" w:lineRule="auto"/>
        <w:rPr>
          <w:sz w:val="24"/>
          <w:szCs w:val="24"/>
        </w:rPr>
      </w:pPr>
    </w:p>
    <w:p w:rsidR="00AC3F4A" w:rsidRDefault="00AF0553" w:rsidP="00183FEB">
      <w:pPr>
        <w:spacing w:after="0" w:line="240" w:lineRule="auto"/>
        <w:rPr>
          <w:i/>
          <w:sz w:val="24"/>
          <w:szCs w:val="24"/>
        </w:rPr>
      </w:pPr>
      <w:r w:rsidRPr="005057E7">
        <w:rPr>
          <w:i/>
          <w:sz w:val="24"/>
          <w:szCs w:val="24"/>
        </w:rPr>
        <w:t>Tagságom időtartama alatt az alábbiak betartására kötelezettséget vállalok:</w:t>
      </w:r>
    </w:p>
    <w:p w:rsidR="005057E7" w:rsidRPr="005057E7" w:rsidRDefault="005057E7" w:rsidP="00183FEB">
      <w:pPr>
        <w:spacing w:after="0" w:line="240" w:lineRule="auto"/>
        <w:rPr>
          <w:i/>
          <w:sz w:val="24"/>
          <w:szCs w:val="24"/>
        </w:rPr>
      </w:pPr>
    </w:p>
    <w:p w:rsidR="00AF0553" w:rsidRDefault="00183FEB" w:rsidP="00330A52">
      <w:pPr>
        <w:pStyle w:val="Listaszerbekezds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AF0553">
        <w:rPr>
          <w:sz w:val="24"/>
          <w:szCs w:val="24"/>
        </w:rPr>
        <w:t>Angol nyelvű életrajzomat a megadott űrlapon</w:t>
      </w:r>
      <w:r w:rsidR="00AC3F4A">
        <w:rPr>
          <w:sz w:val="24"/>
          <w:szCs w:val="24"/>
        </w:rPr>
        <w:t>,</w:t>
      </w:r>
      <w:r w:rsidRPr="00AF0553">
        <w:rPr>
          <w:sz w:val="24"/>
          <w:szCs w:val="24"/>
        </w:rPr>
        <w:t xml:space="preserve"> </w:t>
      </w:r>
      <w:proofErr w:type="gramStart"/>
      <w:r w:rsidRPr="00AF0553">
        <w:rPr>
          <w:sz w:val="24"/>
          <w:szCs w:val="24"/>
        </w:rPr>
        <w:t>a                                      címre</w:t>
      </w:r>
      <w:proofErr w:type="gramEnd"/>
      <w:r w:rsidR="00AF0553" w:rsidRPr="00AF0553">
        <w:rPr>
          <w:sz w:val="24"/>
          <w:szCs w:val="24"/>
        </w:rPr>
        <w:t xml:space="preserve"> megküldöm. </w:t>
      </w:r>
      <w:r w:rsidRPr="00AF0553">
        <w:rPr>
          <w:sz w:val="24"/>
          <w:szCs w:val="24"/>
        </w:rPr>
        <w:t xml:space="preserve">Életrajzomat és elérhetőségeimet </w:t>
      </w:r>
      <w:r w:rsidR="00AF0553" w:rsidRPr="00AF0553">
        <w:rPr>
          <w:sz w:val="24"/>
          <w:szCs w:val="24"/>
        </w:rPr>
        <w:t>az adatok változása esetén</w:t>
      </w:r>
      <w:r w:rsidRPr="00AF0553">
        <w:rPr>
          <w:sz w:val="24"/>
          <w:szCs w:val="24"/>
        </w:rPr>
        <w:t xml:space="preserve"> </w:t>
      </w:r>
      <w:r w:rsidR="00AC3F4A">
        <w:rPr>
          <w:sz w:val="24"/>
          <w:szCs w:val="24"/>
        </w:rPr>
        <w:t xml:space="preserve">15 napon belül </w:t>
      </w:r>
      <w:r w:rsidRPr="00AF0553">
        <w:rPr>
          <w:sz w:val="24"/>
          <w:szCs w:val="24"/>
        </w:rPr>
        <w:t>frissítem</w:t>
      </w:r>
      <w:r w:rsidR="00AF0553">
        <w:rPr>
          <w:sz w:val="24"/>
          <w:szCs w:val="24"/>
        </w:rPr>
        <w:t>.</w:t>
      </w:r>
    </w:p>
    <w:p w:rsidR="00AC3F4A" w:rsidRDefault="00AF0553" w:rsidP="00330A52">
      <w:pPr>
        <w:pStyle w:val="Listaszerbekezds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AF0553">
        <w:rPr>
          <w:sz w:val="24"/>
          <w:szCs w:val="24"/>
        </w:rPr>
        <w:t>GCP képzésemet</w:t>
      </w:r>
      <w:r w:rsidR="00AC3F4A">
        <w:rPr>
          <w:sz w:val="24"/>
          <w:szCs w:val="24"/>
        </w:rPr>
        <w:t xml:space="preserve"> rendszeresen megújítom.</w:t>
      </w:r>
      <w:r w:rsidRPr="00AF0553">
        <w:rPr>
          <w:sz w:val="24"/>
          <w:szCs w:val="24"/>
        </w:rPr>
        <w:t xml:space="preserve"> </w:t>
      </w:r>
    </w:p>
    <w:p w:rsidR="00AC3F4A" w:rsidRDefault="00AC3F4A" w:rsidP="00183FEB">
      <w:pPr>
        <w:pStyle w:val="Listaszerbekezds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Együttműködésemmel az elvárható módon s</w:t>
      </w:r>
      <w:r w:rsidR="0073031A">
        <w:rPr>
          <w:sz w:val="24"/>
          <w:szCs w:val="24"/>
        </w:rPr>
        <w:t>egítem a H</w:t>
      </w:r>
      <w:r w:rsidR="00183FEB" w:rsidRPr="00AF0553">
        <w:rPr>
          <w:sz w:val="24"/>
          <w:szCs w:val="24"/>
        </w:rPr>
        <w:t>álózat munkáját.</w:t>
      </w:r>
    </w:p>
    <w:p w:rsidR="00AC3F4A" w:rsidRDefault="00183FEB" w:rsidP="00183FEB">
      <w:pPr>
        <w:pStyle w:val="Listaszerbekezds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AC3F4A">
        <w:rPr>
          <w:sz w:val="24"/>
          <w:szCs w:val="24"/>
        </w:rPr>
        <w:t xml:space="preserve">Klinikai vizsgálattal kapcsolatos megkeresés esetén </w:t>
      </w:r>
    </w:p>
    <w:p w:rsidR="00AC3F4A" w:rsidRDefault="00AC3F4A" w:rsidP="00AC3F4A">
      <w:pPr>
        <w:pStyle w:val="Listaszerbekezds"/>
        <w:numPr>
          <w:ilvl w:val="1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határidőket betartom – annak elmulasztásából</w:t>
      </w:r>
      <w:r w:rsidR="00183FEB" w:rsidRPr="00AC3F4A">
        <w:rPr>
          <w:sz w:val="24"/>
          <w:szCs w:val="24"/>
        </w:rPr>
        <w:t xml:space="preserve"> eredő következmények</w:t>
      </w:r>
      <w:r>
        <w:rPr>
          <w:sz w:val="24"/>
          <w:szCs w:val="24"/>
        </w:rPr>
        <w:t>ért felelősséggel tartozom,</w:t>
      </w:r>
    </w:p>
    <w:p w:rsidR="00AC3F4A" w:rsidRDefault="00AC3F4A" w:rsidP="00AC3F4A">
      <w:pPr>
        <w:pStyle w:val="Listaszerbekezds"/>
        <w:numPr>
          <w:ilvl w:val="1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83FEB" w:rsidRPr="00AC3F4A">
        <w:rPr>
          <w:sz w:val="24"/>
          <w:szCs w:val="24"/>
        </w:rPr>
        <w:t xml:space="preserve">vizsgálat személyi és tárgyi feltételeit biztosítom, </w:t>
      </w:r>
    </w:p>
    <w:p w:rsidR="00AC3F4A" w:rsidRPr="00AC3F4A" w:rsidRDefault="00183FEB" w:rsidP="00AC3F4A">
      <w:pPr>
        <w:pStyle w:val="Listaszerbekezds"/>
        <w:numPr>
          <w:ilvl w:val="1"/>
          <w:numId w:val="24"/>
        </w:numPr>
        <w:spacing w:after="0" w:line="240" w:lineRule="auto"/>
        <w:rPr>
          <w:sz w:val="24"/>
          <w:szCs w:val="24"/>
        </w:rPr>
      </w:pPr>
      <w:r w:rsidRPr="00AC3F4A">
        <w:rPr>
          <w:sz w:val="24"/>
          <w:szCs w:val="24"/>
        </w:rPr>
        <w:t>a</w:t>
      </w:r>
      <w:r w:rsidR="00AC3F4A">
        <w:rPr>
          <w:sz w:val="24"/>
          <w:szCs w:val="24"/>
        </w:rPr>
        <w:t xml:space="preserve"> </w:t>
      </w:r>
      <w:r w:rsidRPr="00AC3F4A">
        <w:rPr>
          <w:sz w:val="24"/>
          <w:szCs w:val="24"/>
        </w:rPr>
        <w:t xml:space="preserve">vizsgálatok etikai és szakmai előírásait </w:t>
      </w:r>
      <w:r w:rsidR="0073031A">
        <w:rPr>
          <w:sz w:val="24"/>
          <w:szCs w:val="24"/>
        </w:rPr>
        <w:t xml:space="preserve">maradéktalanul </w:t>
      </w:r>
      <w:r w:rsidRPr="00AC3F4A">
        <w:rPr>
          <w:sz w:val="24"/>
          <w:szCs w:val="24"/>
        </w:rPr>
        <w:t>betartom.</w:t>
      </w:r>
    </w:p>
    <w:p w:rsidR="00183FEB" w:rsidRDefault="00AC3F4A" w:rsidP="008B6E38">
      <w:pPr>
        <w:pStyle w:val="Listaszerbekezds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AC3F4A">
        <w:rPr>
          <w:sz w:val="24"/>
          <w:szCs w:val="24"/>
        </w:rPr>
        <w:t>A tagságomat érintő bármely kizáró, vagy összeférhetetlenségi ok</w:t>
      </w:r>
      <w:r w:rsidR="00183FEB" w:rsidRPr="00AC3F4A">
        <w:rPr>
          <w:sz w:val="24"/>
          <w:szCs w:val="24"/>
        </w:rPr>
        <w:t xml:space="preserve"> </w:t>
      </w:r>
      <w:r w:rsidRPr="00AC3F4A">
        <w:rPr>
          <w:sz w:val="24"/>
          <w:szCs w:val="24"/>
        </w:rPr>
        <w:t xml:space="preserve">bekövetkezését </w:t>
      </w:r>
      <w:r w:rsidR="00183FEB" w:rsidRPr="00AC3F4A">
        <w:rPr>
          <w:sz w:val="24"/>
          <w:szCs w:val="24"/>
        </w:rPr>
        <w:t>(</w:t>
      </w:r>
      <w:r w:rsidRPr="00AC3F4A">
        <w:rPr>
          <w:sz w:val="24"/>
          <w:szCs w:val="24"/>
        </w:rPr>
        <w:t>orvosok működési nyilvántartásából törlés</w:t>
      </w:r>
      <w:r w:rsidR="00183FEB" w:rsidRPr="00AC3F4A">
        <w:rPr>
          <w:sz w:val="24"/>
          <w:szCs w:val="24"/>
        </w:rPr>
        <w:t xml:space="preserve">, </w:t>
      </w:r>
      <w:r w:rsidRPr="00AC3F4A">
        <w:rPr>
          <w:sz w:val="24"/>
          <w:szCs w:val="24"/>
        </w:rPr>
        <w:t>működési</w:t>
      </w:r>
      <w:r w:rsidR="00183FEB" w:rsidRPr="00AC3F4A">
        <w:rPr>
          <w:sz w:val="24"/>
          <w:szCs w:val="24"/>
        </w:rPr>
        <w:t xml:space="preserve"> engedély visszavonása, </w:t>
      </w:r>
      <w:r w:rsidRPr="00AC3F4A">
        <w:rPr>
          <w:sz w:val="24"/>
          <w:szCs w:val="24"/>
        </w:rPr>
        <w:lastRenderedPageBreak/>
        <w:t>tevékenység befejezése</w:t>
      </w:r>
      <w:r w:rsidR="00183FEB" w:rsidRPr="00AC3F4A">
        <w:rPr>
          <w:sz w:val="24"/>
          <w:szCs w:val="24"/>
        </w:rPr>
        <w:t>, audit vagy inspekció elmarasztaló eredménye, stb.</w:t>
      </w:r>
      <w:r w:rsidRPr="00AC3F4A">
        <w:rPr>
          <w:sz w:val="24"/>
          <w:szCs w:val="24"/>
        </w:rPr>
        <w:t xml:space="preserve">) </w:t>
      </w:r>
      <w:r>
        <w:rPr>
          <w:sz w:val="24"/>
          <w:szCs w:val="24"/>
        </w:rPr>
        <w:t>15 napon belül bejelentem.</w:t>
      </w:r>
    </w:p>
    <w:p w:rsidR="00AC3F4A" w:rsidRPr="00AC3F4A" w:rsidRDefault="00AC3F4A" w:rsidP="00AC3F4A">
      <w:pPr>
        <w:pStyle w:val="Listaszerbekezds"/>
        <w:spacing w:after="0" w:line="240" w:lineRule="auto"/>
        <w:rPr>
          <w:sz w:val="24"/>
          <w:szCs w:val="24"/>
        </w:rPr>
      </w:pPr>
    </w:p>
    <w:p w:rsidR="00AC3F4A" w:rsidRPr="006F035E" w:rsidRDefault="00AC3F4A" w:rsidP="00183FEB">
      <w:pPr>
        <w:spacing w:after="0" w:line="240" w:lineRule="auto"/>
        <w:rPr>
          <w:sz w:val="24"/>
          <w:szCs w:val="24"/>
        </w:rPr>
      </w:pPr>
    </w:p>
    <w:p w:rsidR="00183FEB" w:rsidRDefault="0073031A" w:rsidP="00183F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Kelt:</w:t>
      </w:r>
    </w:p>
    <w:p w:rsidR="0073031A" w:rsidRDefault="0073031A" w:rsidP="00183FEB">
      <w:pPr>
        <w:spacing w:after="0" w:line="240" w:lineRule="auto"/>
        <w:rPr>
          <w:sz w:val="24"/>
          <w:szCs w:val="24"/>
        </w:rPr>
      </w:pPr>
    </w:p>
    <w:p w:rsidR="0073031A" w:rsidRDefault="00183FEB" w:rsidP="00183FEB">
      <w:pPr>
        <w:spacing w:after="0" w:line="240" w:lineRule="auto"/>
        <w:rPr>
          <w:sz w:val="24"/>
          <w:szCs w:val="24"/>
        </w:rPr>
      </w:pPr>
      <w:r w:rsidRPr="006F035E">
        <w:rPr>
          <w:sz w:val="24"/>
          <w:szCs w:val="24"/>
        </w:rPr>
        <w:t xml:space="preserve">                                                                             </w:t>
      </w:r>
      <w:r w:rsidR="0073031A">
        <w:rPr>
          <w:sz w:val="24"/>
          <w:szCs w:val="24"/>
        </w:rPr>
        <w:t xml:space="preserve">                              </w:t>
      </w:r>
    </w:p>
    <w:p w:rsidR="00A739AF" w:rsidRDefault="0073031A" w:rsidP="0073031A">
      <w:pPr>
        <w:spacing w:after="0" w:line="240" w:lineRule="auto"/>
        <w:rPr>
          <w:ins w:id="56" w:author="Dr Stunya Edina" w:date="2015-10-28T20:38:00Z"/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="00183FEB" w:rsidRPr="006F035E">
        <w:rPr>
          <w:sz w:val="24"/>
          <w:szCs w:val="24"/>
        </w:rPr>
        <w:t xml:space="preserve">    </w:t>
      </w:r>
      <w:proofErr w:type="gramStart"/>
      <w:r w:rsidR="00183FEB" w:rsidRPr="0073031A">
        <w:rPr>
          <w:i/>
          <w:sz w:val="24"/>
          <w:szCs w:val="24"/>
        </w:rPr>
        <w:t>a</w:t>
      </w:r>
      <w:proofErr w:type="gramEnd"/>
      <w:r>
        <w:rPr>
          <w:i/>
          <w:sz w:val="24"/>
          <w:szCs w:val="24"/>
        </w:rPr>
        <w:t xml:space="preserve"> </w:t>
      </w:r>
      <w:r w:rsidR="00183FEB" w:rsidRPr="0073031A">
        <w:rPr>
          <w:i/>
          <w:sz w:val="24"/>
          <w:szCs w:val="24"/>
        </w:rPr>
        <w:t>l</w:t>
      </w:r>
      <w:r>
        <w:rPr>
          <w:i/>
          <w:sz w:val="24"/>
          <w:szCs w:val="24"/>
        </w:rPr>
        <w:t xml:space="preserve"> </w:t>
      </w:r>
      <w:r w:rsidR="00183FEB" w:rsidRPr="0073031A">
        <w:rPr>
          <w:i/>
          <w:sz w:val="24"/>
          <w:szCs w:val="24"/>
        </w:rPr>
        <w:t>á</w:t>
      </w:r>
      <w:r>
        <w:rPr>
          <w:i/>
          <w:sz w:val="24"/>
          <w:szCs w:val="24"/>
        </w:rPr>
        <w:t xml:space="preserve"> </w:t>
      </w:r>
      <w:r w:rsidR="00183FEB" w:rsidRPr="0073031A">
        <w:rPr>
          <w:i/>
          <w:sz w:val="24"/>
          <w:szCs w:val="24"/>
        </w:rPr>
        <w:t>í</w:t>
      </w:r>
      <w:r>
        <w:rPr>
          <w:i/>
          <w:sz w:val="24"/>
          <w:szCs w:val="24"/>
        </w:rPr>
        <w:t xml:space="preserve"> </w:t>
      </w:r>
      <w:r w:rsidR="00183FEB" w:rsidRPr="0073031A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</w:t>
      </w:r>
      <w:r w:rsidR="00183FEB" w:rsidRPr="0073031A">
        <w:rPr>
          <w:i/>
          <w:sz w:val="24"/>
          <w:szCs w:val="24"/>
        </w:rPr>
        <w:t>á</w:t>
      </w:r>
      <w:r>
        <w:rPr>
          <w:i/>
          <w:sz w:val="24"/>
          <w:szCs w:val="24"/>
        </w:rPr>
        <w:t xml:space="preserve"> </w:t>
      </w:r>
      <w:r w:rsidR="00183FEB" w:rsidRPr="0073031A">
        <w:rPr>
          <w:i/>
          <w:sz w:val="24"/>
          <w:szCs w:val="24"/>
        </w:rPr>
        <w:t xml:space="preserve">s                                     </w:t>
      </w:r>
    </w:p>
    <w:p w:rsidR="000404A9" w:rsidRPr="0073031A" w:rsidRDefault="005B0C3E" w:rsidP="0073031A">
      <w:pPr>
        <w:spacing w:after="0" w:line="240" w:lineRule="auto"/>
        <w:rPr>
          <w:i/>
          <w:sz w:val="24"/>
          <w:szCs w:val="24"/>
        </w:rPr>
      </w:pPr>
      <w:ins w:id="57" w:author="Dr Stunya Edina" w:date="2015-10-28T20:38:00Z">
        <w:r>
          <w:rPr>
            <w:i/>
            <w:sz w:val="24"/>
            <w:szCs w:val="24"/>
          </w:rPr>
          <w:t>Külön nyilatkozat</w:t>
        </w:r>
      </w:ins>
      <w:ins w:id="58" w:author="Dr Stunya Edina" w:date="2015-10-28T21:01:00Z">
        <w:r w:rsidR="00A305FC">
          <w:rPr>
            <w:i/>
            <w:sz w:val="24"/>
            <w:szCs w:val="24"/>
          </w:rPr>
          <w:t>, nővérek, koordinátorok,</w:t>
        </w:r>
      </w:ins>
      <w:ins w:id="59" w:author="Dr Stunya Edina" w:date="2015-10-28T20:39:00Z">
        <w:r>
          <w:rPr>
            <w:i/>
            <w:sz w:val="24"/>
            <w:szCs w:val="24"/>
          </w:rPr>
          <w:t xml:space="preserve"> szervezetek, intézmények részére</w:t>
        </w:r>
      </w:ins>
    </w:p>
    <w:sectPr w:rsidR="000404A9" w:rsidRPr="0073031A" w:rsidSect="00FA4CA2">
      <w:footerReference w:type="default" r:id="rId12"/>
      <w:pgSz w:w="11907" w:h="16839" w:code="9"/>
      <w:pgMar w:top="1438" w:right="1050" w:bottom="1148" w:left="1050" w:header="918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ABC" w:rsidRDefault="00B41ABC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41ABC" w:rsidRDefault="00B41ABC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20F" w:rsidRPr="00507C1C" w:rsidRDefault="0095709A" w:rsidP="00507C1C">
    <w:pPr>
      <w:pStyle w:val="llb"/>
      <w:jc w:val="right"/>
      <w:rPr>
        <w:rFonts w:cs="Times New Roman"/>
        <w:sz w:val="20"/>
        <w:szCs w:val="20"/>
      </w:rPr>
    </w:pPr>
    <w:r w:rsidRPr="0095709A">
      <w:rPr>
        <w:rFonts w:asciiTheme="majorHAnsi" w:hAnsiTheme="majorHAnsi" w:cs="Times New Roman"/>
        <w:noProof/>
        <w:sz w:val="28"/>
        <w:szCs w:val="28"/>
        <w:lang w:eastAsia="hu-HU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1" o:spid="_x0000_s4097" type="#_x0000_t176" style="position:absolute;left:0;text-align:left;margin-left:548.9pt;margin-top:795.9pt;width:40.35pt;height:34.75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" filled="f" fillcolor="#4f81bd" stroked="f" strokecolor="#737373">
          <v:textbox>
            <w:txbxContent>
              <w:p w:rsidR="0050520F" w:rsidRDefault="0095709A" w:rsidP="004A0DDF">
                <w:pPr>
                  <w:pStyle w:val="llb0"/>
                  <w:pBdr>
                    <w:top w:val="single" w:sz="12" w:space="1" w:color="9BBB59"/>
                    <w:bottom w:val="single" w:sz="48" w:space="1" w:color="9BBB59"/>
                  </w:pBdr>
                  <w:jc w:val="center"/>
                  <w:rPr>
                    <w:sz w:val="28"/>
                    <w:szCs w:val="28"/>
                  </w:rPr>
                </w:pPr>
                <w:r w:rsidRPr="0095709A">
                  <w:fldChar w:fldCharType="begin"/>
                </w:r>
                <w:r w:rsidR="0050520F">
                  <w:instrText xml:space="preserve"> PAGE    \* MERGEFORMAT </w:instrText>
                </w:r>
                <w:r w:rsidRPr="0095709A">
                  <w:fldChar w:fldCharType="separate"/>
                </w:r>
                <w:r w:rsidR="00513CAA" w:rsidRPr="00513CAA">
                  <w:rPr>
                    <w:noProof/>
                    <w:sz w:val="28"/>
                    <w:szCs w:val="28"/>
                  </w:rPr>
                  <w:t>8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ABC" w:rsidRDefault="00B41ABC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41ABC" w:rsidRDefault="00B41ABC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82C"/>
    <w:multiLevelType w:val="hybridMultilevel"/>
    <w:tmpl w:val="1B061B34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C816E85"/>
    <w:multiLevelType w:val="hybridMultilevel"/>
    <w:tmpl w:val="4D16ABA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22A5B"/>
    <w:multiLevelType w:val="hybridMultilevel"/>
    <w:tmpl w:val="4732E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4125F"/>
    <w:multiLevelType w:val="hybridMultilevel"/>
    <w:tmpl w:val="7982034E"/>
    <w:lvl w:ilvl="0" w:tplc="8D1E2DF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518FE"/>
    <w:multiLevelType w:val="hybridMultilevel"/>
    <w:tmpl w:val="13AC26C4"/>
    <w:lvl w:ilvl="0" w:tplc="040E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5">
    <w:nsid w:val="40F41841"/>
    <w:multiLevelType w:val="hybridMultilevel"/>
    <w:tmpl w:val="5B927E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B659A"/>
    <w:multiLevelType w:val="hybridMultilevel"/>
    <w:tmpl w:val="266088A2"/>
    <w:lvl w:ilvl="0" w:tplc="040E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646908"/>
    <w:multiLevelType w:val="hybridMultilevel"/>
    <w:tmpl w:val="5EDA42DE"/>
    <w:lvl w:ilvl="0" w:tplc="09A08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06E93"/>
    <w:multiLevelType w:val="hybridMultilevel"/>
    <w:tmpl w:val="BDA60F16"/>
    <w:lvl w:ilvl="0" w:tplc="040E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>
    <w:nsid w:val="509F1F8F"/>
    <w:multiLevelType w:val="hybridMultilevel"/>
    <w:tmpl w:val="176E3FC2"/>
    <w:lvl w:ilvl="0" w:tplc="16EE1FC4">
      <w:numFmt w:val="bullet"/>
      <w:lvlText w:val="-"/>
      <w:lvlJc w:val="left"/>
      <w:pPr>
        <w:ind w:left="720" w:hanging="360"/>
      </w:pPr>
      <w:rPr>
        <w:rFonts w:ascii="Cambria" w:eastAsia="SimHei" w:hAnsi="Cambria" w:cs="Cambri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54BF4"/>
    <w:multiLevelType w:val="hybridMultilevel"/>
    <w:tmpl w:val="0988264E"/>
    <w:lvl w:ilvl="0" w:tplc="8D1E2DF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E2A1A"/>
    <w:multiLevelType w:val="hybridMultilevel"/>
    <w:tmpl w:val="8F1A39BE"/>
    <w:lvl w:ilvl="0" w:tplc="040E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98D4242"/>
    <w:multiLevelType w:val="hybridMultilevel"/>
    <w:tmpl w:val="392A8AF8"/>
    <w:lvl w:ilvl="0" w:tplc="34E23D5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A3C6FEE"/>
    <w:multiLevelType w:val="multilevel"/>
    <w:tmpl w:val="51187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666B6D"/>
    <w:multiLevelType w:val="hybridMultilevel"/>
    <w:tmpl w:val="977E24DC"/>
    <w:lvl w:ilvl="0" w:tplc="247E7BF2">
      <w:numFmt w:val="bullet"/>
      <w:lvlText w:val="-"/>
      <w:lvlJc w:val="left"/>
      <w:pPr>
        <w:ind w:left="720" w:hanging="360"/>
      </w:pPr>
      <w:rPr>
        <w:rFonts w:ascii="Cambria" w:eastAsia="SimHei" w:hAnsi="Cambria" w:cs="Cambri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DA48E3"/>
    <w:multiLevelType w:val="hybridMultilevel"/>
    <w:tmpl w:val="F944409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7494C6D4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544861"/>
    <w:multiLevelType w:val="hybridMultilevel"/>
    <w:tmpl w:val="D0361CA2"/>
    <w:lvl w:ilvl="0" w:tplc="040E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17">
    <w:nsid w:val="643C22C9"/>
    <w:multiLevelType w:val="hybridMultilevel"/>
    <w:tmpl w:val="4ED221B0"/>
    <w:lvl w:ilvl="0" w:tplc="040E0015">
      <w:start w:val="1"/>
      <w:numFmt w:val="upperLetter"/>
      <w:lvlText w:val="%1."/>
      <w:lvlJc w:val="left"/>
      <w:pPr>
        <w:ind w:left="1069" w:hanging="360"/>
      </w:pPr>
    </w:lvl>
    <w:lvl w:ilvl="1" w:tplc="040E0019">
      <w:start w:val="1"/>
      <w:numFmt w:val="lowerLetter"/>
      <w:lvlText w:val="%2."/>
      <w:lvlJc w:val="left"/>
      <w:pPr>
        <w:ind w:left="1789" w:hanging="360"/>
      </w:pPr>
    </w:lvl>
    <w:lvl w:ilvl="2" w:tplc="DF4CF02C">
      <w:start w:val="1"/>
      <w:numFmt w:val="upperLetter"/>
      <w:lvlText w:val="%3)"/>
      <w:lvlJc w:val="left"/>
      <w:pPr>
        <w:ind w:left="2689" w:hanging="360"/>
      </w:pPr>
      <w:rPr>
        <w:rFonts w:hint="default"/>
      </w:rPr>
    </w:lvl>
    <w:lvl w:ilvl="3" w:tplc="B9208ED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9E42E5D"/>
    <w:multiLevelType w:val="hybridMultilevel"/>
    <w:tmpl w:val="B85E9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E7806"/>
    <w:multiLevelType w:val="hybridMultilevel"/>
    <w:tmpl w:val="53BCDF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F659FC"/>
    <w:multiLevelType w:val="hybridMultilevel"/>
    <w:tmpl w:val="A05459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7B280F"/>
    <w:multiLevelType w:val="hybridMultilevel"/>
    <w:tmpl w:val="206E8BBE"/>
    <w:lvl w:ilvl="0" w:tplc="8D1E2DF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068DD"/>
    <w:multiLevelType w:val="hybridMultilevel"/>
    <w:tmpl w:val="75E408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0C505C"/>
    <w:multiLevelType w:val="hybridMultilevel"/>
    <w:tmpl w:val="27506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6"/>
  </w:num>
  <w:num w:numId="5">
    <w:abstractNumId w:val="4"/>
  </w:num>
  <w:num w:numId="6">
    <w:abstractNumId w:val="0"/>
  </w:num>
  <w:num w:numId="7">
    <w:abstractNumId w:val="7"/>
  </w:num>
  <w:num w:numId="8">
    <w:abstractNumId w:val="18"/>
  </w:num>
  <w:num w:numId="9">
    <w:abstractNumId w:val="14"/>
  </w:num>
  <w:num w:numId="10">
    <w:abstractNumId w:val="22"/>
  </w:num>
  <w:num w:numId="11">
    <w:abstractNumId w:val="9"/>
  </w:num>
  <w:num w:numId="12">
    <w:abstractNumId w:val="23"/>
  </w:num>
  <w:num w:numId="13">
    <w:abstractNumId w:val="3"/>
  </w:num>
  <w:num w:numId="14">
    <w:abstractNumId w:val="10"/>
  </w:num>
  <w:num w:numId="15">
    <w:abstractNumId w:val="19"/>
  </w:num>
  <w:num w:numId="16">
    <w:abstractNumId w:val="15"/>
  </w:num>
  <w:num w:numId="17">
    <w:abstractNumId w:val="17"/>
  </w:num>
  <w:num w:numId="18">
    <w:abstractNumId w:val="21"/>
  </w:num>
  <w:num w:numId="19">
    <w:abstractNumId w:val="8"/>
  </w:num>
  <w:num w:numId="20">
    <w:abstractNumId w:val="20"/>
  </w:num>
  <w:num w:numId="21">
    <w:abstractNumId w:val="2"/>
  </w:num>
  <w:num w:numId="22">
    <w:abstractNumId w:val="12"/>
  </w:num>
  <w:num w:numId="23">
    <w:abstractNumId w:val="5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trackRevisions/>
  <w:defaultTabStop w:val="709"/>
  <w:hyphenationZone w:val="420"/>
  <w:doNotHyphenateCaps/>
  <w:characterSpacingControl w:val="doNotCompress"/>
  <w:doNotValidateAgainstSchema/>
  <w:doNotDemarcateInvalidXml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510C"/>
    <w:rsid w:val="00020705"/>
    <w:rsid w:val="000404A9"/>
    <w:rsid w:val="00045399"/>
    <w:rsid w:val="000457CD"/>
    <w:rsid w:val="000635F9"/>
    <w:rsid w:val="00073C3C"/>
    <w:rsid w:val="00080176"/>
    <w:rsid w:val="000B4C36"/>
    <w:rsid w:val="000B7B78"/>
    <w:rsid w:val="000C078A"/>
    <w:rsid w:val="000D111F"/>
    <w:rsid w:val="001078B6"/>
    <w:rsid w:val="00112182"/>
    <w:rsid w:val="00112D98"/>
    <w:rsid w:val="00117605"/>
    <w:rsid w:val="00127A25"/>
    <w:rsid w:val="00130545"/>
    <w:rsid w:val="00161D1D"/>
    <w:rsid w:val="00167FE1"/>
    <w:rsid w:val="0017213F"/>
    <w:rsid w:val="001764BA"/>
    <w:rsid w:val="00183FEB"/>
    <w:rsid w:val="00185014"/>
    <w:rsid w:val="0019439D"/>
    <w:rsid w:val="001A2E2B"/>
    <w:rsid w:val="001B3B38"/>
    <w:rsid w:val="001C6F7D"/>
    <w:rsid w:val="001D2EE4"/>
    <w:rsid w:val="001F34E0"/>
    <w:rsid w:val="002026C8"/>
    <w:rsid w:val="002131FE"/>
    <w:rsid w:val="00221FDE"/>
    <w:rsid w:val="002304B4"/>
    <w:rsid w:val="00235287"/>
    <w:rsid w:val="00236F09"/>
    <w:rsid w:val="00247A34"/>
    <w:rsid w:val="002536A3"/>
    <w:rsid w:val="002537F8"/>
    <w:rsid w:val="00254489"/>
    <w:rsid w:val="002A1AB8"/>
    <w:rsid w:val="002A4CC1"/>
    <w:rsid w:val="002D5719"/>
    <w:rsid w:val="002D7D61"/>
    <w:rsid w:val="002E4F57"/>
    <w:rsid w:val="002E6739"/>
    <w:rsid w:val="00306DAD"/>
    <w:rsid w:val="003072D8"/>
    <w:rsid w:val="00316669"/>
    <w:rsid w:val="00332C1A"/>
    <w:rsid w:val="00337D8B"/>
    <w:rsid w:val="00342DE3"/>
    <w:rsid w:val="00346601"/>
    <w:rsid w:val="00347185"/>
    <w:rsid w:val="00360052"/>
    <w:rsid w:val="00361332"/>
    <w:rsid w:val="003735E9"/>
    <w:rsid w:val="0038557B"/>
    <w:rsid w:val="003B2BF8"/>
    <w:rsid w:val="003B47E8"/>
    <w:rsid w:val="003C4A39"/>
    <w:rsid w:val="003D699F"/>
    <w:rsid w:val="003F6481"/>
    <w:rsid w:val="00400D2D"/>
    <w:rsid w:val="00413399"/>
    <w:rsid w:val="0044117F"/>
    <w:rsid w:val="00452527"/>
    <w:rsid w:val="00452FC2"/>
    <w:rsid w:val="004864CB"/>
    <w:rsid w:val="004A0DDF"/>
    <w:rsid w:val="004C27A7"/>
    <w:rsid w:val="004D0960"/>
    <w:rsid w:val="004D4401"/>
    <w:rsid w:val="004E2581"/>
    <w:rsid w:val="004E620D"/>
    <w:rsid w:val="004E72F0"/>
    <w:rsid w:val="00502B9B"/>
    <w:rsid w:val="0050520F"/>
    <w:rsid w:val="005057E7"/>
    <w:rsid w:val="00507C1C"/>
    <w:rsid w:val="00510DFA"/>
    <w:rsid w:val="00513CAA"/>
    <w:rsid w:val="00525655"/>
    <w:rsid w:val="0053333B"/>
    <w:rsid w:val="00536339"/>
    <w:rsid w:val="005421D3"/>
    <w:rsid w:val="00545930"/>
    <w:rsid w:val="0055722E"/>
    <w:rsid w:val="00585866"/>
    <w:rsid w:val="005930A3"/>
    <w:rsid w:val="005A5350"/>
    <w:rsid w:val="005B0C3E"/>
    <w:rsid w:val="005B36BB"/>
    <w:rsid w:val="005C51CD"/>
    <w:rsid w:val="005E6508"/>
    <w:rsid w:val="006201F3"/>
    <w:rsid w:val="00640C46"/>
    <w:rsid w:val="006565A3"/>
    <w:rsid w:val="00662AC9"/>
    <w:rsid w:val="00667E73"/>
    <w:rsid w:val="00692F34"/>
    <w:rsid w:val="006A0F44"/>
    <w:rsid w:val="006A1032"/>
    <w:rsid w:val="006B2BE9"/>
    <w:rsid w:val="006D51D9"/>
    <w:rsid w:val="006E0146"/>
    <w:rsid w:val="00716732"/>
    <w:rsid w:val="0073031A"/>
    <w:rsid w:val="007531BF"/>
    <w:rsid w:val="007778FF"/>
    <w:rsid w:val="007832AF"/>
    <w:rsid w:val="007A5F89"/>
    <w:rsid w:val="007B510C"/>
    <w:rsid w:val="007D0129"/>
    <w:rsid w:val="007D5BE6"/>
    <w:rsid w:val="007E6440"/>
    <w:rsid w:val="007F793D"/>
    <w:rsid w:val="008111E2"/>
    <w:rsid w:val="00812FC2"/>
    <w:rsid w:val="00814ED7"/>
    <w:rsid w:val="00817C3E"/>
    <w:rsid w:val="0083185F"/>
    <w:rsid w:val="00871608"/>
    <w:rsid w:val="008C031C"/>
    <w:rsid w:val="008C4FB0"/>
    <w:rsid w:val="008D639F"/>
    <w:rsid w:val="008F0C33"/>
    <w:rsid w:val="008F332E"/>
    <w:rsid w:val="009051CB"/>
    <w:rsid w:val="0090563A"/>
    <w:rsid w:val="00942263"/>
    <w:rsid w:val="00944CDA"/>
    <w:rsid w:val="0094686A"/>
    <w:rsid w:val="00951947"/>
    <w:rsid w:val="0095709A"/>
    <w:rsid w:val="00967274"/>
    <w:rsid w:val="0097334E"/>
    <w:rsid w:val="00985ED4"/>
    <w:rsid w:val="00992185"/>
    <w:rsid w:val="009F6D16"/>
    <w:rsid w:val="00A12615"/>
    <w:rsid w:val="00A305FC"/>
    <w:rsid w:val="00A3081A"/>
    <w:rsid w:val="00A6476B"/>
    <w:rsid w:val="00A739AF"/>
    <w:rsid w:val="00AA75AB"/>
    <w:rsid w:val="00AB29D3"/>
    <w:rsid w:val="00AC0468"/>
    <w:rsid w:val="00AC3F4A"/>
    <w:rsid w:val="00AE68D7"/>
    <w:rsid w:val="00AF0553"/>
    <w:rsid w:val="00AF45C6"/>
    <w:rsid w:val="00AF5CB9"/>
    <w:rsid w:val="00B02886"/>
    <w:rsid w:val="00B41ABC"/>
    <w:rsid w:val="00B439C9"/>
    <w:rsid w:val="00B50208"/>
    <w:rsid w:val="00B51355"/>
    <w:rsid w:val="00B532DF"/>
    <w:rsid w:val="00B607DD"/>
    <w:rsid w:val="00B736D1"/>
    <w:rsid w:val="00B9199E"/>
    <w:rsid w:val="00BA0E38"/>
    <w:rsid w:val="00BC12CD"/>
    <w:rsid w:val="00BC1BF0"/>
    <w:rsid w:val="00BD621A"/>
    <w:rsid w:val="00C25A6D"/>
    <w:rsid w:val="00C40821"/>
    <w:rsid w:val="00C41F78"/>
    <w:rsid w:val="00C61754"/>
    <w:rsid w:val="00C61A4F"/>
    <w:rsid w:val="00C66B69"/>
    <w:rsid w:val="00C70C45"/>
    <w:rsid w:val="00C75C66"/>
    <w:rsid w:val="00C926E5"/>
    <w:rsid w:val="00C92E6D"/>
    <w:rsid w:val="00CA069D"/>
    <w:rsid w:val="00CD1567"/>
    <w:rsid w:val="00CD553C"/>
    <w:rsid w:val="00CE7087"/>
    <w:rsid w:val="00D02CE1"/>
    <w:rsid w:val="00D22490"/>
    <w:rsid w:val="00D2382F"/>
    <w:rsid w:val="00D24096"/>
    <w:rsid w:val="00D32DC2"/>
    <w:rsid w:val="00D34D2C"/>
    <w:rsid w:val="00D952FE"/>
    <w:rsid w:val="00DB0030"/>
    <w:rsid w:val="00DB226B"/>
    <w:rsid w:val="00DD78C2"/>
    <w:rsid w:val="00DF1857"/>
    <w:rsid w:val="00DF3AF8"/>
    <w:rsid w:val="00E102CA"/>
    <w:rsid w:val="00E11EDB"/>
    <w:rsid w:val="00E14413"/>
    <w:rsid w:val="00E15CBE"/>
    <w:rsid w:val="00E205F9"/>
    <w:rsid w:val="00E20940"/>
    <w:rsid w:val="00E27BBB"/>
    <w:rsid w:val="00E47BD5"/>
    <w:rsid w:val="00E554F3"/>
    <w:rsid w:val="00E739F0"/>
    <w:rsid w:val="00E84E55"/>
    <w:rsid w:val="00EC49E1"/>
    <w:rsid w:val="00EC71F4"/>
    <w:rsid w:val="00EE1411"/>
    <w:rsid w:val="00EE712F"/>
    <w:rsid w:val="00EF5E0A"/>
    <w:rsid w:val="00F006AB"/>
    <w:rsid w:val="00F0192A"/>
    <w:rsid w:val="00F03238"/>
    <w:rsid w:val="00F06F53"/>
    <w:rsid w:val="00F17341"/>
    <w:rsid w:val="00F22081"/>
    <w:rsid w:val="00F47EF8"/>
    <w:rsid w:val="00F503AD"/>
    <w:rsid w:val="00F61F8D"/>
    <w:rsid w:val="00F759D0"/>
    <w:rsid w:val="00F97408"/>
    <w:rsid w:val="00FA4CA2"/>
    <w:rsid w:val="00FB022B"/>
    <w:rsid w:val="00FD5A25"/>
    <w:rsid w:val="00FE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SimHei" w:hAnsi="Cambria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111E2"/>
    <w:pPr>
      <w:spacing w:after="160" w:line="252" w:lineRule="auto"/>
      <w:jc w:val="both"/>
    </w:pPr>
    <w:rPr>
      <w:rFonts w:cs="Cambria"/>
      <w:sz w:val="22"/>
      <w:szCs w:val="22"/>
      <w:lang w:eastAsia="bg-BG"/>
    </w:rPr>
  </w:style>
  <w:style w:type="paragraph" w:styleId="Cmsor1">
    <w:name w:val="heading 1"/>
    <w:basedOn w:val="Norml"/>
    <w:next w:val="Norml"/>
    <w:link w:val="Cmsor1Char"/>
    <w:uiPriority w:val="99"/>
    <w:qFormat/>
    <w:rsid w:val="008111E2"/>
    <w:pPr>
      <w:keepNext/>
      <w:keepLines/>
      <w:spacing w:before="320" w:after="40"/>
      <w:outlineLvl w:val="0"/>
    </w:pPr>
    <w:rPr>
      <w:rFonts w:ascii="Calibri" w:eastAsia="SimSun" w:hAnsi="Calibri" w:cs="Calibr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9"/>
    <w:qFormat/>
    <w:rsid w:val="008111E2"/>
    <w:pPr>
      <w:keepNext/>
      <w:keepLines/>
      <w:spacing w:before="120" w:after="0"/>
      <w:outlineLvl w:val="1"/>
    </w:pPr>
    <w:rPr>
      <w:rFonts w:ascii="Calibri" w:eastAsia="SimSun" w:hAnsi="Calibri" w:cs="Calibr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9"/>
    <w:qFormat/>
    <w:rsid w:val="008111E2"/>
    <w:pPr>
      <w:keepNext/>
      <w:keepLines/>
      <w:spacing w:before="120" w:after="0"/>
      <w:outlineLvl w:val="2"/>
    </w:pPr>
    <w:rPr>
      <w:rFonts w:ascii="Calibri" w:eastAsia="SimSun" w:hAnsi="Calibri" w:cs="Calibri"/>
      <w:spacing w:val="4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9"/>
    <w:qFormat/>
    <w:rsid w:val="008111E2"/>
    <w:pPr>
      <w:keepNext/>
      <w:keepLines/>
      <w:spacing w:before="120" w:after="0"/>
      <w:outlineLvl w:val="3"/>
    </w:pPr>
    <w:rPr>
      <w:rFonts w:ascii="Calibri" w:eastAsia="SimSun" w:hAnsi="Calibri" w:cs="Calibri"/>
      <w:i/>
      <w:iCs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9"/>
    <w:qFormat/>
    <w:rsid w:val="008111E2"/>
    <w:pPr>
      <w:keepNext/>
      <w:keepLines/>
      <w:spacing w:before="120" w:after="0"/>
      <w:outlineLvl w:val="4"/>
    </w:pPr>
    <w:rPr>
      <w:rFonts w:ascii="Calibri" w:eastAsia="SimSun" w:hAnsi="Calibri" w:cs="Calibri"/>
      <w:b/>
      <w:bCs/>
    </w:rPr>
  </w:style>
  <w:style w:type="paragraph" w:styleId="Cmsor6">
    <w:name w:val="heading 6"/>
    <w:basedOn w:val="Norml"/>
    <w:next w:val="Norml"/>
    <w:link w:val="Cmsor6Char"/>
    <w:uiPriority w:val="99"/>
    <w:qFormat/>
    <w:rsid w:val="008111E2"/>
    <w:pPr>
      <w:keepNext/>
      <w:keepLines/>
      <w:spacing w:before="120" w:after="0"/>
      <w:outlineLvl w:val="5"/>
    </w:pPr>
    <w:rPr>
      <w:rFonts w:ascii="Calibri" w:eastAsia="SimSun" w:hAnsi="Calibri" w:cs="Calibr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9"/>
    <w:qFormat/>
    <w:rsid w:val="008111E2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9"/>
    <w:qFormat/>
    <w:rsid w:val="008111E2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9"/>
    <w:qFormat/>
    <w:rsid w:val="008111E2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8111E2"/>
    <w:rPr>
      <w:rFonts w:ascii="Calibri" w:eastAsia="SimSun" w:hAnsi="Calibri" w:cs="Calibr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8111E2"/>
    <w:rPr>
      <w:rFonts w:ascii="Calibri" w:eastAsia="SimSun" w:hAnsi="Calibri" w:cs="Calibr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9"/>
    <w:semiHidden/>
    <w:locked/>
    <w:rsid w:val="008111E2"/>
    <w:rPr>
      <w:rFonts w:ascii="Calibri" w:eastAsia="SimSun" w:hAnsi="Calibri" w:cs="Calibr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9"/>
    <w:semiHidden/>
    <w:locked/>
    <w:rsid w:val="008111E2"/>
    <w:rPr>
      <w:rFonts w:ascii="Calibri" w:eastAsia="SimSun" w:hAnsi="Calibri" w:cs="Calibr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9"/>
    <w:semiHidden/>
    <w:locked/>
    <w:rsid w:val="008111E2"/>
    <w:rPr>
      <w:rFonts w:ascii="Calibri" w:eastAsia="SimSun" w:hAnsi="Calibri" w:cs="Calibri"/>
      <w:b/>
      <w:bCs/>
    </w:rPr>
  </w:style>
  <w:style w:type="character" w:customStyle="1" w:styleId="Cmsor6Char">
    <w:name w:val="Címsor 6 Char"/>
    <w:basedOn w:val="Bekezdsalapbettpusa"/>
    <w:link w:val="Cmsor6"/>
    <w:uiPriority w:val="99"/>
    <w:semiHidden/>
    <w:locked/>
    <w:rsid w:val="008111E2"/>
    <w:rPr>
      <w:rFonts w:ascii="Calibri" w:eastAsia="SimSun" w:hAnsi="Calibri" w:cs="Calibr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9"/>
    <w:semiHidden/>
    <w:locked/>
    <w:rsid w:val="008111E2"/>
    <w:rPr>
      <w:i/>
      <w:iCs/>
    </w:rPr>
  </w:style>
  <w:style w:type="character" w:customStyle="1" w:styleId="Cmsor8Char">
    <w:name w:val="Címsor 8 Char"/>
    <w:basedOn w:val="Bekezdsalapbettpusa"/>
    <w:link w:val="Cmsor8"/>
    <w:uiPriority w:val="99"/>
    <w:semiHidden/>
    <w:locked/>
    <w:rsid w:val="008111E2"/>
    <w:rPr>
      <w:b/>
      <w:bCs/>
    </w:rPr>
  </w:style>
  <w:style w:type="character" w:customStyle="1" w:styleId="Cmsor9Char">
    <w:name w:val="Címsor 9 Char"/>
    <w:basedOn w:val="Bekezdsalapbettpusa"/>
    <w:link w:val="Cmsor9"/>
    <w:uiPriority w:val="99"/>
    <w:semiHidden/>
    <w:locked/>
    <w:rsid w:val="008111E2"/>
    <w:rPr>
      <w:i/>
      <w:iCs/>
    </w:rPr>
  </w:style>
  <w:style w:type="paragraph" w:customStyle="1" w:styleId="cmsor10">
    <w:name w:val="címsor 1"/>
    <w:basedOn w:val="Norml"/>
    <w:next w:val="Norml"/>
    <w:link w:val="Cmsor1karaktere"/>
    <w:uiPriority w:val="99"/>
    <w:rsid w:val="00CA069D"/>
    <w:pPr>
      <w:pageBreakBefore/>
      <w:spacing w:after="360" w:line="240" w:lineRule="auto"/>
      <w:ind w:left="-360" w:right="-360"/>
      <w:outlineLvl w:val="0"/>
    </w:pPr>
    <w:rPr>
      <w:rFonts w:ascii="Calibri" w:eastAsia="SimSun" w:hAnsi="Calibri" w:cs="Calibri"/>
      <w:sz w:val="36"/>
      <w:szCs w:val="36"/>
    </w:rPr>
  </w:style>
  <w:style w:type="paragraph" w:customStyle="1" w:styleId="cmsor20">
    <w:name w:val="címsor 2"/>
    <w:basedOn w:val="Norml"/>
    <w:next w:val="Norml"/>
    <w:link w:val="Cmsor2karaktere"/>
    <w:uiPriority w:val="99"/>
    <w:rsid w:val="00CA069D"/>
    <w:pPr>
      <w:keepNext/>
      <w:keepLines/>
      <w:spacing w:before="360" w:after="60" w:line="240" w:lineRule="auto"/>
      <w:outlineLvl w:val="1"/>
    </w:pPr>
    <w:rPr>
      <w:rFonts w:ascii="Calibri" w:eastAsia="SimSun" w:hAnsi="Calibri" w:cs="Calibri"/>
      <w:caps/>
      <w:color w:val="577188"/>
      <w:sz w:val="24"/>
      <w:szCs w:val="24"/>
    </w:rPr>
  </w:style>
  <w:style w:type="paragraph" w:customStyle="1" w:styleId="cmsor30">
    <w:name w:val="címsor 3"/>
    <w:basedOn w:val="Norml"/>
    <w:next w:val="Norml"/>
    <w:link w:val="Cmsor3karaktere"/>
    <w:uiPriority w:val="99"/>
    <w:rsid w:val="00CA069D"/>
    <w:pPr>
      <w:keepNext/>
      <w:keepLines/>
      <w:spacing w:before="200" w:after="0"/>
      <w:outlineLvl w:val="2"/>
    </w:pPr>
    <w:rPr>
      <w:rFonts w:ascii="Calibri" w:eastAsia="SimSun" w:hAnsi="Calibri" w:cs="Calibri"/>
      <w:b/>
      <w:bCs/>
      <w:color w:val="7E97AD"/>
    </w:rPr>
  </w:style>
  <w:style w:type="paragraph" w:customStyle="1" w:styleId="cmsor40">
    <w:name w:val="címsor 4"/>
    <w:basedOn w:val="Norml"/>
    <w:next w:val="Norml"/>
    <w:link w:val="Cmsor4karaktere"/>
    <w:uiPriority w:val="99"/>
    <w:semiHidden/>
    <w:rsid w:val="00CA069D"/>
    <w:pPr>
      <w:keepNext/>
      <w:keepLines/>
      <w:spacing w:before="200" w:after="0"/>
      <w:outlineLvl w:val="3"/>
    </w:pPr>
    <w:rPr>
      <w:rFonts w:ascii="Calibri" w:eastAsia="SimSun" w:hAnsi="Calibri" w:cs="Calibri"/>
      <w:b/>
      <w:bCs/>
      <w:i/>
      <w:iCs/>
      <w:color w:val="7E97AD"/>
    </w:rPr>
  </w:style>
  <w:style w:type="paragraph" w:customStyle="1" w:styleId="cmsor50">
    <w:name w:val="címsor 5"/>
    <w:basedOn w:val="Norml"/>
    <w:next w:val="Norml"/>
    <w:link w:val="Cmsor5karaktere"/>
    <w:uiPriority w:val="99"/>
    <w:semiHidden/>
    <w:rsid w:val="00CA069D"/>
    <w:pPr>
      <w:keepNext/>
      <w:keepLines/>
      <w:spacing w:before="200" w:after="0"/>
      <w:outlineLvl w:val="4"/>
    </w:pPr>
    <w:rPr>
      <w:rFonts w:ascii="Calibri" w:eastAsia="SimSun" w:hAnsi="Calibri" w:cs="Calibri"/>
      <w:color w:val="394B5A"/>
    </w:rPr>
  </w:style>
  <w:style w:type="paragraph" w:customStyle="1" w:styleId="cmsor60">
    <w:name w:val="címsor 6"/>
    <w:basedOn w:val="Norml"/>
    <w:next w:val="Norml"/>
    <w:link w:val="Cmsor6karaktere"/>
    <w:uiPriority w:val="99"/>
    <w:semiHidden/>
    <w:rsid w:val="00CA069D"/>
    <w:pPr>
      <w:keepNext/>
      <w:keepLines/>
      <w:spacing w:before="200" w:after="0"/>
      <w:outlineLvl w:val="5"/>
    </w:pPr>
    <w:rPr>
      <w:rFonts w:ascii="Calibri" w:eastAsia="SimSun" w:hAnsi="Calibri" w:cs="Calibri"/>
      <w:i/>
      <w:iCs/>
      <w:color w:val="394B5A"/>
    </w:rPr>
  </w:style>
  <w:style w:type="paragraph" w:customStyle="1" w:styleId="cmsor70">
    <w:name w:val="címsor 7"/>
    <w:basedOn w:val="Norml"/>
    <w:next w:val="Norml"/>
    <w:link w:val="Cmsor7karaktere"/>
    <w:uiPriority w:val="99"/>
    <w:semiHidden/>
    <w:rsid w:val="00CA069D"/>
    <w:pPr>
      <w:keepNext/>
      <w:keepLines/>
      <w:spacing w:before="200" w:after="0"/>
      <w:outlineLvl w:val="6"/>
    </w:pPr>
    <w:rPr>
      <w:rFonts w:ascii="Calibri" w:eastAsia="SimSun" w:hAnsi="Calibri" w:cs="Calibri"/>
      <w:i/>
      <w:iCs/>
      <w:color w:val="404040"/>
    </w:rPr>
  </w:style>
  <w:style w:type="paragraph" w:customStyle="1" w:styleId="cmsor80">
    <w:name w:val="címsor 8"/>
    <w:basedOn w:val="Norml"/>
    <w:next w:val="Norml"/>
    <w:link w:val="Cmsor8karaktere"/>
    <w:uiPriority w:val="99"/>
    <w:semiHidden/>
    <w:rsid w:val="00CA069D"/>
    <w:pPr>
      <w:keepNext/>
      <w:keepLines/>
      <w:spacing w:before="200" w:after="0"/>
      <w:outlineLvl w:val="7"/>
    </w:pPr>
    <w:rPr>
      <w:rFonts w:ascii="Calibri" w:eastAsia="SimSun" w:hAnsi="Calibri" w:cs="Calibri"/>
      <w:color w:val="404040"/>
    </w:rPr>
  </w:style>
  <w:style w:type="paragraph" w:customStyle="1" w:styleId="cmsor90">
    <w:name w:val="címsor 9"/>
    <w:basedOn w:val="Norml"/>
    <w:next w:val="Norml"/>
    <w:link w:val="Cmsor9karaktere"/>
    <w:uiPriority w:val="99"/>
    <w:semiHidden/>
    <w:rsid w:val="00CA069D"/>
    <w:pPr>
      <w:keepNext/>
      <w:keepLines/>
      <w:spacing w:before="200" w:after="0"/>
      <w:outlineLvl w:val="8"/>
    </w:pPr>
    <w:rPr>
      <w:rFonts w:ascii="Calibri" w:eastAsia="SimSun" w:hAnsi="Calibri" w:cs="Calibri"/>
      <w:i/>
      <w:iCs/>
      <w:color w:val="404040"/>
    </w:rPr>
  </w:style>
  <w:style w:type="paragraph" w:customStyle="1" w:styleId="lfej">
    <w:name w:val="élőfej"/>
    <w:basedOn w:val="Norml"/>
    <w:link w:val="lfejkaraktere"/>
    <w:uiPriority w:val="99"/>
    <w:rsid w:val="00CA069D"/>
    <w:pPr>
      <w:spacing w:after="0" w:line="240" w:lineRule="auto"/>
    </w:pPr>
  </w:style>
  <w:style w:type="character" w:customStyle="1" w:styleId="lfejkaraktere">
    <w:name w:val="Élőfej karaktere"/>
    <w:basedOn w:val="Bekezdsalapbettpusa"/>
    <w:link w:val="lfej"/>
    <w:uiPriority w:val="99"/>
    <w:locked/>
    <w:rsid w:val="00CA069D"/>
    <w:rPr>
      <w:kern w:val="20"/>
    </w:rPr>
  </w:style>
  <w:style w:type="paragraph" w:customStyle="1" w:styleId="llb">
    <w:name w:val="élőláb"/>
    <w:basedOn w:val="Norml"/>
    <w:link w:val="llbkaraktere"/>
    <w:uiPriority w:val="99"/>
    <w:rsid w:val="00CA069D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llbkaraktere">
    <w:name w:val="Élőláb karaktere"/>
    <w:basedOn w:val="Bekezdsalapbettpusa"/>
    <w:link w:val="llb"/>
    <w:uiPriority w:val="99"/>
    <w:locked/>
    <w:rsid w:val="00CA069D"/>
    <w:rPr>
      <w:kern w:val="20"/>
    </w:rPr>
  </w:style>
  <w:style w:type="character" w:styleId="Helyrzszveg">
    <w:name w:val="Placeholder Text"/>
    <w:basedOn w:val="Bekezdsalapbettpusa"/>
    <w:uiPriority w:val="99"/>
    <w:semiHidden/>
    <w:rsid w:val="00CA069D"/>
    <w:rPr>
      <w:color w:val="808080"/>
    </w:rPr>
  </w:style>
  <w:style w:type="table" w:styleId="Rcsostblzat">
    <w:name w:val="Table Grid"/>
    <w:basedOn w:val="Normltblzat"/>
    <w:uiPriority w:val="99"/>
    <w:rsid w:val="00CA069D"/>
    <w:rPr>
      <w:rFonts w:cs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karaktere">
    <w:name w:val="Címsor 1 karaktere"/>
    <w:basedOn w:val="Bekezdsalapbettpusa"/>
    <w:link w:val="cmsor10"/>
    <w:uiPriority w:val="99"/>
    <w:locked/>
    <w:rsid w:val="00CA069D"/>
    <w:rPr>
      <w:rFonts w:ascii="Calibri" w:eastAsia="SimSun" w:hAnsi="Calibri" w:cs="Calibri"/>
      <w:kern w:val="20"/>
      <w:sz w:val="36"/>
      <w:szCs w:val="36"/>
    </w:rPr>
  </w:style>
  <w:style w:type="character" w:customStyle="1" w:styleId="Cmsor2karaktere">
    <w:name w:val="Címsor 2 karaktere"/>
    <w:basedOn w:val="Bekezdsalapbettpusa"/>
    <w:link w:val="cmsor20"/>
    <w:uiPriority w:val="99"/>
    <w:locked/>
    <w:rsid w:val="00CA069D"/>
    <w:rPr>
      <w:rFonts w:ascii="Calibri" w:eastAsia="SimSun" w:hAnsi="Calibri" w:cs="Calibri"/>
      <w:caps/>
      <w:color w:val="577188"/>
      <w:kern w:val="20"/>
      <w:sz w:val="24"/>
      <w:szCs w:val="24"/>
    </w:rPr>
  </w:style>
  <w:style w:type="character" w:customStyle="1" w:styleId="Cmsor3karaktere">
    <w:name w:val="Címsor 3 karaktere"/>
    <w:basedOn w:val="Bekezdsalapbettpusa"/>
    <w:link w:val="cmsor30"/>
    <w:uiPriority w:val="99"/>
    <w:locked/>
    <w:rsid w:val="00CA069D"/>
    <w:rPr>
      <w:rFonts w:ascii="Calibri" w:eastAsia="SimSun" w:hAnsi="Calibri" w:cs="Calibri"/>
      <w:b/>
      <w:bCs/>
      <w:color w:val="7E97AD"/>
      <w:kern w:val="20"/>
    </w:rPr>
  </w:style>
  <w:style w:type="character" w:customStyle="1" w:styleId="Cmsor4karaktere">
    <w:name w:val="Címsor 4 karaktere"/>
    <w:basedOn w:val="Bekezdsalapbettpusa"/>
    <w:link w:val="cmsor40"/>
    <w:uiPriority w:val="99"/>
    <w:semiHidden/>
    <w:locked/>
    <w:rsid w:val="00CA069D"/>
    <w:rPr>
      <w:rFonts w:ascii="Calibri" w:eastAsia="SimSun" w:hAnsi="Calibri" w:cs="Calibri"/>
      <w:b/>
      <w:bCs/>
      <w:i/>
      <w:iCs/>
      <w:color w:val="7E97AD"/>
      <w:kern w:val="20"/>
    </w:rPr>
  </w:style>
  <w:style w:type="character" w:customStyle="1" w:styleId="Cmsor5karaktere">
    <w:name w:val="Címsor 5 karaktere"/>
    <w:basedOn w:val="Bekezdsalapbettpusa"/>
    <w:link w:val="cmsor50"/>
    <w:uiPriority w:val="99"/>
    <w:semiHidden/>
    <w:locked/>
    <w:rsid w:val="00CA069D"/>
    <w:rPr>
      <w:rFonts w:ascii="Calibri" w:eastAsia="SimSun" w:hAnsi="Calibri" w:cs="Calibri"/>
      <w:color w:val="394B5A"/>
      <w:kern w:val="20"/>
    </w:rPr>
  </w:style>
  <w:style w:type="character" w:customStyle="1" w:styleId="Cmsor6karaktere">
    <w:name w:val="Címsor 6 karaktere"/>
    <w:basedOn w:val="Bekezdsalapbettpusa"/>
    <w:link w:val="cmsor60"/>
    <w:uiPriority w:val="99"/>
    <w:semiHidden/>
    <w:locked/>
    <w:rsid w:val="00CA069D"/>
    <w:rPr>
      <w:rFonts w:ascii="Calibri" w:eastAsia="SimSun" w:hAnsi="Calibri" w:cs="Calibri"/>
      <w:i/>
      <w:iCs/>
      <w:color w:val="394B5A"/>
      <w:kern w:val="20"/>
    </w:rPr>
  </w:style>
  <w:style w:type="character" w:customStyle="1" w:styleId="Cmsor7karaktere">
    <w:name w:val="Címsor 7 karaktere"/>
    <w:basedOn w:val="Bekezdsalapbettpusa"/>
    <w:link w:val="cmsor70"/>
    <w:uiPriority w:val="99"/>
    <w:semiHidden/>
    <w:locked/>
    <w:rsid w:val="00CA069D"/>
    <w:rPr>
      <w:rFonts w:ascii="Calibri" w:eastAsia="SimSun" w:hAnsi="Calibri" w:cs="Calibri"/>
      <w:i/>
      <w:iCs/>
      <w:color w:val="404040"/>
      <w:kern w:val="20"/>
    </w:rPr>
  </w:style>
  <w:style w:type="character" w:customStyle="1" w:styleId="Cmsor8karaktere">
    <w:name w:val="Címsor 8 karaktere"/>
    <w:basedOn w:val="Bekezdsalapbettpusa"/>
    <w:link w:val="cmsor80"/>
    <w:uiPriority w:val="99"/>
    <w:semiHidden/>
    <w:locked/>
    <w:rsid w:val="00CA069D"/>
    <w:rPr>
      <w:rFonts w:ascii="Calibri" w:eastAsia="SimSun" w:hAnsi="Calibri" w:cs="Calibri"/>
      <w:color w:val="404040"/>
      <w:kern w:val="20"/>
    </w:rPr>
  </w:style>
  <w:style w:type="character" w:customStyle="1" w:styleId="Cmsor9karaktere">
    <w:name w:val="Címsor 9 karaktere"/>
    <w:basedOn w:val="Bekezdsalapbettpusa"/>
    <w:link w:val="cmsor90"/>
    <w:uiPriority w:val="99"/>
    <w:semiHidden/>
    <w:locked/>
    <w:rsid w:val="00CA069D"/>
    <w:rPr>
      <w:rFonts w:ascii="Calibri" w:eastAsia="SimSun" w:hAnsi="Calibri" w:cs="Calibri"/>
      <w:i/>
      <w:iCs/>
      <w:color w:val="404040"/>
      <w:kern w:val="20"/>
    </w:rPr>
  </w:style>
  <w:style w:type="table" w:customStyle="1" w:styleId="Levlpaprfejlctblzat">
    <w:name w:val="Levélpapírfejléc táblázat"/>
    <w:uiPriority w:val="99"/>
    <w:rsid w:val="00CA069D"/>
    <w:pPr>
      <w:ind w:left="144" w:right="144"/>
    </w:pPr>
    <w:rPr>
      <w:rFonts w:cs="Cambria"/>
    </w:rPr>
    <w:tblPr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nzgyitblzat">
    <w:name w:val="Pénzügyi táblázat"/>
    <w:uiPriority w:val="99"/>
    <w:rsid w:val="00CA069D"/>
    <w:pPr>
      <w:ind w:left="144" w:right="144"/>
    </w:pPr>
    <w:rPr>
      <w:rFonts w:cs="Cambria"/>
    </w:rPr>
    <w:tblPr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Dtum">
    <w:name w:val="Date"/>
    <w:basedOn w:val="Norml"/>
    <w:next w:val="Norml"/>
    <w:link w:val="DtumChar"/>
    <w:uiPriority w:val="99"/>
    <w:rsid w:val="00CA069D"/>
    <w:pPr>
      <w:spacing w:before="1200" w:after="360"/>
    </w:pPr>
    <w:rPr>
      <w:rFonts w:ascii="Calibri" w:eastAsia="SimSun" w:hAnsi="Calibri" w:cs="Calibri"/>
      <w:caps/>
      <w:color w:val="577188"/>
    </w:rPr>
  </w:style>
  <w:style w:type="character" w:customStyle="1" w:styleId="DtumChar">
    <w:name w:val="Dátum Char"/>
    <w:basedOn w:val="Bekezdsalapbettpusa"/>
    <w:link w:val="Dtum"/>
    <w:uiPriority w:val="99"/>
    <w:locked/>
    <w:rsid w:val="00CA069D"/>
    <w:rPr>
      <w:rFonts w:ascii="Calibri" w:eastAsia="SimSun" w:hAnsi="Calibri" w:cs="Calibri"/>
      <w:caps/>
      <w:color w:val="577188"/>
      <w:kern w:val="20"/>
    </w:rPr>
  </w:style>
  <w:style w:type="paragraph" w:customStyle="1" w:styleId="Cmzett">
    <w:name w:val="Címzett"/>
    <w:basedOn w:val="Norml"/>
    <w:uiPriority w:val="99"/>
    <w:rsid w:val="00CA069D"/>
    <w:pPr>
      <w:spacing w:after="40"/>
    </w:pPr>
    <w:rPr>
      <w:b/>
      <w:bCs/>
    </w:rPr>
  </w:style>
  <w:style w:type="paragraph" w:styleId="Megszlts">
    <w:name w:val="Salutation"/>
    <w:basedOn w:val="Norml"/>
    <w:next w:val="Norml"/>
    <w:link w:val="MegszltsChar"/>
    <w:uiPriority w:val="99"/>
    <w:rsid w:val="00CA069D"/>
    <w:pPr>
      <w:spacing w:before="720"/>
    </w:pPr>
  </w:style>
  <w:style w:type="character" w:customStyle="1" w:styleId="MegszltsChar">
    <w:name w:val="Megszólítás Char"/>
    <w:basedOn w:val="Bekezdsalapbettpusa"/>
    <w:link w:val="Megszlts"/>
    <w:uiPriority w:val="99"/>
    <w:locked/>
    <w:rsid w:val="00CA069D"/>
    <w:rPr>
      <w:kern w:val="20"/>
    </w:rPr>
  </w:style>
  <w:style w:type="paragraph" w:styleId="Befejezs">
    <w:name w:val="Closing"/>
    <w:basedOn w:val="Norml"/>
    <w:link w:val="BefejezsChar"/>
    <w:uiPriority w:val="99"/>
    <w:rsid w:val="00CA069D"/>
    <w:pPr>
      <w:spacing w:before="480" w:after="960" w:line="240" w:lineRule="auto"/>
    </w:pPr>
  </w:style>
  <w:style w:type="character" w:customStyle="1" w:styleId="BefejezsChar">
    <w:name w:val="Befejezés Char"/>
    <w:basedOn w:val="Bekezdsalapbettpusa"/>
    <w:link w:val="Befejezs"/>
    <w:uiPriority w:val="99"/>
    <w:locked/>
    <w:rsid w:val="00CA069D"/>
    <w:rPr>
      <w:kern w:val="20"/>
    </w:rPr>
  </w:style>
  <w:style w:type="paragraph" w:styleId="Alrs">
    <w:name w:val="Signature"/>
    <w:basedOn w:val="Norml"/>
    <w:link w:val="AlrsChar"/>
    <w:uiPriority w:val="99"/>
    <w:rsid w:val="00CA069D"/>
    <w:rPr>
      <w:b/>
      <w:bCs/>
    </w:rPr>
  </w:style>
  <w:style w:type="character" w:customStyle="1" w:styleId="AlrsChar">
    <w:name w:val="Aláírás Char"/>
    <w:basedOn w:val="Bekezdsalapbettpusa"/>
    <w:link w:val="Alrs"/>
    <w:uiPriority w:val="99"/>
    <w:locked/>
    <w:rsid w:val="00CA069D"/>
    <w:rPr>
      <w:b/>
      <w:bCs/>
      <w:kern w:val="20"/>
    </w:rPr>
  </w:style>
  <w:style w:type="paragraph" w:styleId="Cm">
    <w:name w:val="Title"/>
    <w:basedOn w:val="Norml"/>
    <w:next w:val="Norml"/>
    <w:link w:val="CmChar"/>
    <w:uiPriority w:val="99"/>
    <w:qFormat/>
    <w:rsid w:val="008111E2"/>
    <w:pPr>
      <w:spacing w:after="0" w:line="240" w:lineRule="auto"/>
      <w:jc w:val="center"/>
    </w:pPr>
    <w:rPr>
      <w:rFonts w:ascii="Calibri" w:eastAsia="SimSun" w:hAnsi="Calibri" w:cs="Calibr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99"/>
    <w:locked/>
    <w:rsid w:val="008111E2"/>
    <w:rPr>
      <w:rFonts w:ascii="Calibri" w:eastAsia="SimSun" w:hAnsi="Calibri" w:cs="Calibri"/>
      <w:b/>
      <w:bCs/>
      <w:spacing w:val="-7"/>
      <w:sz w:val="48"/>
      <w:szCs w:val="48"/>
    </w:rPr>
  </w:style>
  <w:style w:type="paragraph" w:styleId="lfej0">
    <w:name w:val="header"/>
    <w:basedOn w:val="Norml"/>
    <w:link w:val="lfejChar"/>
    <w:uiPriority w:val="99"/>
    <w:rsid w:val="00020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0"/>
    <w:uiPriority w:val="99"/>
    <w:locked/>
    <w:rsid w:val="00020705"/>
    <w:rPr>
      <w:kern w:val="20"/>
    </w:rPr>
  </w:style>
  <w:style w:type="paragraph" w:styleId="llb0">
    <w:name w:val="footer"/>
    <w:basedOn w:val="Norml"/>
    <w:link w:val="llbChar"/>
    <w:uiPriority w:val="99"/>
    <w:rsid w:val="00020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0"/>
    <w:uiPriority w:val="99"/>
    <w:locked/>
    <w:rsid w:val="00020705"/>
    <w:rPr>
      <w:kern w:val="20"/>
    </w:rPr>
  </w:style>
  <w:style w:type="paragraph" w:styleId="Kpalrs">
    <w:name w:val="caption"/>
    <w:basedOn w:val="Norml"/>
    <w:next w:val="Norml"/>
    <w:uiPriority w:val="99"/>
    <w:qFormat/>
    <w:rsid w:val="008111E2"/>
    <w:rPr>
      <w:b/>
      <w:bCs/>
      <w:sz w:val="18"/>
      <w:szCs w:val="18"/>
    </w:rPr>
  </w:style>
  <w:style w:type="paragraph" w:styleId="Alcm">
    <w:name w:val="Subtitle"/>
    <w:basedOn w:val="Norml"/>
    <w:next w:val="Norml"/>
    <w:link w:val="AlcmChar"/>
    <w:uiPriority w:val="99"/>
    <w:qFormat/>
    <w:rsid w:val="008111E2"/>
    <w:pPr>
      <w:numPr>
        <w:ilvl w:val="1"/>
      </w:numPr>
      <w:spacing w:after="240"/>
      <w:jc w:val="center"/>
    </w:pPr>
    <w:rPr>
      <w:rFonts w:ascii="Calibri" w:eastAsia="SimSun" w:hAnsi="Calibri" w:cs="Calibr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99"/>
    <w:locked/>
    <w:rsid w:val="008111E2"/>
    <w:rPr>
      <w:rFonts w:ascii="Calibri" w:eastAsia="SimSun" w:hAnsi="Calibri" w:cs="Calibri"/>
      <w:sz w:val="24"/>
      <w:szCs w:val="24"/>
    </w:rPr>
  </w:style>
  <w:style w:type="character" w:styleId="Kiemels2">
    <w:name w:val="Strong"/>
    <w:basedOn w:val="Bekezdsalapbettpusa"/>
    <w:uiPriority w:val="99"/>
    <w:qFormat/>
    <w:rsid w:val="008111E2"/>
    <w:rPr>
      <w:b/>
      <w:bCs/>
      <w:color w:val="auto"/>
    </w:rPr>
  </w:style>
  <w:style w:type="character" w:styleId="Kiemels">
    <w:name w:val="Emphasis"/>
    <w:basedOn w:val="Bekezdsalapbettpusa"/>
    <w:uiPriority w:val="99"/>
    <w:qFormat/>
    <w:rsid w:val="008111E2"/>
    <w:rPr>
      <w:i/>
      <w:iCs/>
      <w:color w:val="auto"/>
    </w:rPr>
  </w:style>
  <w:style w:type="paragraph" w:styleId="Nincstrkz">
    <w:name w:val="No Spacing"/>
    <w:uiPriority w:val="99"/>
    <w:qFormat/>
    <w:rsid w:val="008111E2"/>
    <w:pPr>
      <w:jc w:val="both"/>
    </w:pPr>
    <w:rPr>
      <w:rFonts w:cs="Cambria"/>
      <w:sz w:val="22"/>
      <w:szCs w:val="22"/>
      <w:lang w:eastAsia="bg-BG"/>
    </w:rPr>
  </w:style>
  <w:style w:type="paragraph" w:styleId="Idzet">
    <w:name w:val="Quote"/>
    <w:basedOn w:val="Norml"/>
    <w:next w:val="Norml"/>
    <w:link w:val="IdzetChar"/>
    <w:uiPriority w:val="99"/>
    <w:qFormat/>
    <w:rsid w:val="008111E2"/>
    <w:pPr>
      <w:spacing w:before="200" w:line="264" w:lineRule="auto"/>
      <w:ind w:left="864" w:right="864"/>
      <w:jc w:val="center"/>
    </w:pPr>
    <w:rPr>
      <w:rFonts w:ascii="Calibri" w:eastAsia="SimSun" w:hAnsi="Calibri" w:cs="Calibri"/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99"/>
    <w:locked/>
    <w:rsid w:val="008111E2"/>
    <w:rPr>
      <w:rFonts w:ascii="Calibri" w:eastAsia="SimSun" w:hAnsi="Calibri" w:cs="Calibr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99"/>
    <w:qFormat/>
    <w:rsid w:val="008111E2"/>
    <w:pPr>
      <w:spacing w:before="100" w:beforeAutospacing="1" w:after="240"/>
      <w:ind w:left="936" w:right="936"/>
      <w:jc w:val="center"/>
    </w:pPr>
    <w:rPr>
      <w:rFonts w:ascii="Calibri" w:eastAsia="SimSun" w:hAnsi="Calibri" w:cs="Calibr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99"/>
    <w:locked/>
    <w:rsid w:val="008111E2"/>
    <w:rPr>
      <w:rFonts w:ascii="Calibri" w:eastAsia="SimSun" w:hAnsi="Calibri" w:cs="Calibri"/>
      <w:sz w:val="26"/>
      <w:szCs w:val="26"/>
    </w:rPr>
  </w:style>
  <w:style w:type="character" w:styleId="Finomkiemels">
    <w:name w:val="Subtle Emphasis"/>
    <w:basedOn w:val="Bekezdsalapbettpusa"/>
    <w:uiPriority w:val="99"/>
    <w:qFormat/>
    <w:rsid w:val="008111E2"/>
    <w:rPr>
      <w:i/>
      <w:iCs/>
      <w:color w:val="auto"/>
    </w:rPr>
  </w:style>
  <w:style w:type="character" w:styleId="Ershangslyozs">
    <w:name w:val="Intense Emphasis"/>
    <w:basedOn w:val="Bekezdsalapbettpusa"/>
    <w:uiPriority w:val="99"/>
    <w:qFormat/>
    <w:rsid w:val="008111E2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99"/>
    <w:qFormat/>
    <w:rsid w:val="008111E2"/>
    <w:rPr>
      <w:smallCaps/>
      <w:color w:val="auto"/>
      <w:u w:val="single"/>
    </w:rPr>
  </w:style>
  <w:style w:type="character" w:styleId="Ershivatkozs">
    <w:name w:val="Intense Reference"/>
    <w:basedOn w:val="Bekezdsalapbettpusa"/>
    <w:uiPriority w:val="99"/>
    <w:qFormat/>
    <w:rsid w:val="008111E2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99"/>
    <w:qFormat/>
    <w:rsid w:val="008111E2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99"/>
    <w:qFormat/>
    <w:rsid w:val="008111E2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rsid w:val="004E620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A3081A"/>
    <w:rPr>
      <w:rFonts w:ascii="Times New Roman" w:hAnsi="Times New Roman" w:cs="Times New Roman"/>
      <w:sz w:val="2"/>
      <w:szCs w:val="2"/>
      <w:lang w:eastAsia="bg-BG"/>
    </w:rPr>
  </w:style>
  <w:style w:type="character" w:styleId="Hiperhivatkozs">
    <w:name w:val="Hyperlink"/>
    <w:basedOn w:val="Bekezdsalapbettpusa"/>
    <w:uiPriority w:val="99"/>
    <w:locked/>
    <w:rsid w:val="004A0DDF"/>
    <w:rPr>
      <w:color w:val="0000FF"/>
      <w:u w:val="single"/>
    </w:rPr>
  </w:style>
  <w:style w:type="paragraph" w:customStyle="1" w:styleId="Default">
    <w:name w:val="Default"/>
    <w:rsid w:val="004A0DD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aszerbekezds">
    <w:name w:val="List Paragraph"/>
    <w:basedOn w:val="Norml"/>
    <w:uiPriority w:val="34"/>
    <w:qFormat/>
    <w:rsid w:val="00BC12CD"/>
    <w:pPr>
      <w:ind w:left="720"/>
      <w:contextualSpacing/>
    </w:pPr>
  </w:style>
  <w:style w:type="paragraph" w:customStyle="1" w:styleId="cf0">
    <w:name w:val="cf0"/>
    <w:basedOn w:val="Norml"/>
    <w:rsid w:val="0050520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j.jogtar.h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j.jogtar.h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uj.jogtar.h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j.jogtar.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3010</Words>
  <Characters>20771</Characters>
  <Application>Microsoft Office Word</Application>
  <DocSecurity>0</DocSecurity>
  <Lines>173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2014</vt:lpstr>
    </vt:vector>
  </TitlesOfParts>
  <Company>WXPEE</Company>
  <LinksUpToDate>false</LinksUpToDate>
  <CharactersWithSpaces>23734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</dc:title>
  <dc:creator>User</dc:creator>
  <cp:lastModifiedBy>Dr Stunya Edina</cp:lastModifiedBy>
  <cp:revision>9</cp:revision>
  <cp:lastPrinted>2015-10-28T10:43:00Z</cp:lastPrinted>
  <dcterms:created xsi:type="dcterms:W3CDTF">2015-10-28T10:51:00Z</dcterms:created>
  <dcterms:modified xsi:type="dcterms:W3CDTF">2015-10-28T20:13:00Z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